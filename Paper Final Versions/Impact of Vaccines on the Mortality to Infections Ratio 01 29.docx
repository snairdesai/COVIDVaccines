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00A77108" w:rsidRDefault="00A77108" w14:paraId="672A6659" wp14:textId="77777777">
      <w:bookmarkStart w:name="_GoBack" w:id="0"/>
      <w:bookmarkEnd w:id="0"/>
    </w:p>
    <w:p xmlns:wp14="http://schemas.microsoft.com/office/word/2010/wordml" w:rsidR="00EB4EA9" w:rsidRDefault="00EB4EA9" w14:paraId="0A37501D" wp14:textId="77777777"/>
    <w:p xmlns:wp14="http://schemas.microsoft.com/office/word/2010/wordml" w:rsidRPr="004E0053" w:rsidR="00EB4EA9" w:rsidP="00C970D0" w:rsidRDefault="00EB4EA9" w14:paraId="14367D87" wp14:textId="77777777">
      <w:pPr>
        <w:rPr>
          <w:b w:val="1"/>
          <w:bCs w:val="1"/>
          <w:sz w:val="36"/>
          <w:szCs w:val="36"/>
        </w:rPr>
      </w:pPr>
      <w:r w:rsidRPr="034FCE61" w:rsidR="034FCE61">
        <w:rPr>
          <w:b w:val="1"/>
          <w:bCs w:val="1"/>
          <w:sz w:val="36"/>
          <w:szCs w:val="36"/>
        </w:rPr>
        <w:t xml:space="preserve">International Evidence on Vaccines and the Mortality </w:t>
      </w:r>
      <w:r w:rsidRPr="034FCE61" w:rsidR="034FCE61">
        <w:rPr>
          <w:b w:val="1"/>
          <w:bCs w:val="1"/>
          <w:sz w:val="36"/>
          <w:szCs w:val="36"/>
        </w:rPr>
        <w:t>to</w:t>
      </w:r>
      <w:del w:author="Yothin Jinjarak" w:date="2022-01-29T08:33:17.807Z" w:id="1931638197">
        <w:r w:rsidRPr="034FCE61" w:rsidDel="034FCE61">
          <w:rPr>
            <w:b w:val="1"/>
            <w:bCs w:val="1"/>
            <w:sz w:val="36"/>
            <w:szCs w:val="36"/>
          </w:rPr>
          <w:delText xml:space="preserve"> </w:delText>
        </w:r>
      </w:del>
      <w:r w:rsidRPr="034FCE61" w:rsidR="034FCE61">
        <w:rPr>
          <w:b w:val="1"/>
          <w:bCs w:val="1"/>
          <w:sz w:val="36"/>
          <w:szCs w:val="36"/>
        </w:rPr>
        <w:t xml:space="preserve"> Infections</w:t>
      </w:r>
      <w:r w:rsidRPr="034FCE61" w:rsidR="034FCE61">
        <w:rPr>
          <w:b w:val="1"/>
          <w:bCs w:val="1"/>
          <w:sz w:val="36"/>
          <w:szCs w:val="36"/>
        </w:rPr>
        <w:t xml:space="preserve"> Ratio in the Pre-Omicron Era</w:t>
      </w:r>
    </w:p>
    <w:p xmlns:wp14="http://schemas.microsoft.com/office/word/2010/wordml" w:rsidRPr="004E0053" w:rsidR="00EB4EA9" w:rsidP="00EB4EA9" w:rsidRDefault="00EB4EA9" w14:paraId="024A03A1" wp14:textId="77777777">
      <w:pPr>
        <w:rPr>
          <w:sz w:val="32"/>
          <w:szCs w:val="32"/>
        </w:rPr>
      </w:pPr>
      <w:r w:rsidRPr="004E0053">
        <w:rPr>
          <w:b/>
          <w:bCs/>
          <w:sz w:val="36"/>
          <w:szCs w:val="36"/>
        </w:rPr>
        <w:tab/>
      </w:r>
      <w:r w:rsidRPr="004E0053">
        <w:rPr>
          <w:b/>
          <w:bCs/>
          <w:sz w:val="36"/>
          <w:szCs w:val="36"/>
        </w:rPr>
        <w:tab/>
      </w:r>
      <w:r w:rsidRPr="004E0053">
        <w:rPr>
          <w:b/>
          <w:bCs/>
          <w:sz w:val="36"/>
          <w:szCs w:val="36"/>
        </w:rPr>
        <w:tab/>
      </w:r>
      <w:r w:rsidRPr="004E0053">
        <w:rPr>
          <w:b/>
          <w:bCs/>
          <w:sz w:val="36"/>
          <w:szCs w:val="36"/>
        </w:rPr>
        <w:tab/>
      </w:r>
      <w:r w:rsidRPr="004E0053">
        <w:rPr>
          <w:b/>
          <w:bCs/>
          <w:sz w:val="36"/>
          <w:szCs w:val="36"/>
        </w:rPr>
        <w:tab/>
      </w:r>
      <w:r w:rsidRPr="004E0053">
        <w:rPr>
          <w:b/>
          <w:bCs/>
          <w:sz w:val="36"/>
          <w:szCs w:val="36"/>
        </w:rPr>
        <w:t xml:space="preserve">    </w:t>
      </w:r>
      <w:r w:rsidRPr="004E0053">
        <w:rPr>
          <w:sz w:val="32"/>
          <w:szCs w:val="32"/>
        </w:rPr>
        <w:t>by</w:t>
      </w:r>
    </w:p>
    <w:p xmlns:wp14="http://schemas.microsoft.com/office/word/2010/wordml" w:rsidRPr="004E0053" w:rsidR="00EB4EA9" w:rsidP="00EB4EA9" w:rsidRDefault="00EB4EA9" w14:paraId="0F7BC799" wp14:textId="77777777">
      <w:pPr>
        <w:rPr>
          <w:sz w:val="32"/>
          <w:szCs w:val="32"/>
        </w:rPr>
      </w:pPr>
      <w:r w:rsidRPr="004E0053">
        <w:rPr>
          <w:sz w:val="32"/>
          <w:szCs w:val="32"/>
        </w:rPr>
        <w:t>Joshua Aizenman, Alex Cukierman, Yothin Jinjarak and Weining Xin</w:t>
      </w:r>
      <w:r>
        <w:rPr>
          <w:rStyle w:val="FootnoteReference"/>
          <w:sz w:val="32"/>
          <w:szCs w:val="32"/>
        </w:rPr>
        <w:footnoteReference w:id="1"/>
      </w:r>
    </w:p>
    <w:p xmlns:wp14="http://schemas.microsoft.com/office/word/2010/wordml" w:rsidRPr="004E0053" w:rsidR="00EB4EA9" w:rsidP="00EB4EA9" w:rsidRDefault="00EB4EA9" w14:paraId="14A683BA" wp14:textId="77777777">
      <w:pPr>
        <w:ind w:firstLine="360"/>
        <w:rPr>
          <w:sz w:val="28"/>
          <w:szCs w:val="28"/>
        </w:rPr>
      </w:pPr>
      <w:r w:rsidRPr="004E0053">
        <w:rPr>
          <w:sz w:val="28"/>
          <w:szCs w:val="28"/>
        </w:rPr>
        <w:tab/>
      </w:r>
      <w:r w:rsidRPr="004E0053">
        <w:rPr>
          <w:sz w:val="28"/>
          <w:szCs w:val="28"/>
        </w:rPr>
        <w:tab/>
      </w:r>
      <w:r w:rsidRPr="004E0053">
        <w:rPr>
          <w:sz w:val="28"/>
          <w:szCs w:val="28"/>
        </w:rPr>
        <w:tab/>
      </w:r>
      <w:r w:rsidRPr="004E0053">
        <w:rPr>
          <w:sz w:val="28"/>
          <w:szCs w:val="28"/>
        </w:rPr>
        <w:t xml:space="preserve">    </w:t>
      </w:r>
      <w:r>
        <w:rPr>
          <w:sz w:val="28"/>
          <w:szCs w:val="28"/>
        </w:rPr>
        <w:t>This</w:t>
      </w:r>
      <w:r w:rsidRPr="004E0053">
        <w:rPr>
          <w:sz w:val="28"/>
          <w:szCs w:val="28"/>
        </w:rPr>
        <w:t xml:space="preserve"> Draft: </w:t>
      </w:r>
      <w:r w:rsidR="00AC3073">
        <w:rPr>
          <w:sz w:val="28"/>
          <w:szCs w:val="28"/>
        </w:rPr>
        <w:t>January 28</w:t>
      </w:r>
      <w:r w:rsidR="000B4A26">
        <w:rPr>
          <w:sz w:val="28"/>
          <w:szCs w:val="28"/>
        </w:rPr>
        <w:t xml:space="preserve"> 2022</w:t>
      </w:r>
    </w:p>
    <w:p xmlns:wp14="http://schemas.microsoft.com/office/word/2010/wordml" w:rsidR="00EB4EA9" w:rsidRDefault="00EB4EA9" w14:paraId="5DAB6C7B" wp14:textId="77777777"/>
    <w:p xmlns:wp14="http://schemas.microsoft.com/office/word/2010/wordml" w:rsidR="00EB4EA9" w:rsidP="00C057AA" w:rsidRDefault="00C057AA" w14:paraId="056CBDF8" wp14:textId="77777777">
      <w:pPr>
        <w:ind w:left="2880" w:firstLine="720"/>
        <w:rPr>
          <w:sz w:val="32"/>
          <w:szCs w:val="32"/>
        </w:rPr>
      </w:pPr>
      <w:r w:rsidRPr="00C057AA">
        <w:rPr>
          <w:sz w:val="32"/>
          <w:szCs w:val="32"/>
        </w:rPr>
        <w:t>ABSTRACT</w:t>
      </w:r>
    </w:p>
    <w:p xmlns:wp14="http://schemas.microsoft.com/office/word/2010/wordml" w:rsidR="00D244AB" w:rsidP="00C057AA" w:rsidRDefault="00D244AB" w14:paraId="02EB378F" wp14:textId="77777777"/>
    <w:p xmlns:wp14="http://schemas.microsoft.com/office/word/2010/wordml" w:rsidRPr="00522448" w:rsidR="00522448" w:rsidP="004D269A" w:rsidRDefault="00026F20" w14:paraId="2B58CD73" wp14:textId="77777777">
      <w:pPr>
        <w:ind w:firstLine="720"/>
      </w:pPr>
      <w:r>
        <w:t>Prior to the appearance of the omicron variant observations</w:t>
      </w:r>
      <w:r w:rsidR="00D244AB">
        <w:t xml:space="preserve"> on countries like the UK that have accumulated a large fraction of inoculated individuals suggest that</w:t>
      </w:r>
      <w:r w:rsidR="00CF636C">
        <w:t xml:space="preserve">, </w:t>
      </w:r>
      <w:r w:rsidR="00D244AB">
        <w:t>although initially, vaccines have little effect on new infections</w:t>
      </w:r>
      <w:r>
        <w:t>,</w:t>
      </w:r>
      <w:r w:rsidR="00D244AB">
        <w:t xml:space="preserve"> they strongly reduce the share of mortality out of a given pool of infections. </w:t>
      </w:r>
      <w:r w:rsidR="0075223A">
        <w:t>This paper examines the extent</w:t>
      </w:r>
      <w:r w:rsidR="00F23EF4">
        <w:t xml:space="preserve"> </w:t>
      </w:r>
      <w:r w:rsidR="0075223A">
        <w:t xml:space="preserve">to which </w:t>
      </w:r>
      <w:r w:rsidR="00F23EF4">
        <w:t xml:space="preserve">this phenomenon is more general by testing the hypothesis that the ratio of lagged mortality to current infections is decreasing in the </w:t>
      </w:r>
      <w:r w:rsidR="002459D0">
        <w:t>total number of vaccines per one hundred individuals</w:t>
      </w:r>
      <w:r>
        <w:t xml:space="preserve"> in the pre-omicron period</w:t>
      </w:r>
      <w:r w:rsidR="00901558">
        <w:t>. This is done in a pooled</w:t>
      </w:r>
      <w:r w:rsidR="004D269A">
        <w:t xml:space="preserve"> time-</w:t>
      </w:r>
      <w:r w:rsidR="00901558">
        <w:t>series, cro</w:t>
      </w:r>
      <w:r w:rsidR="004D269A">
        <w:t>ss-</w:t>
      </w:r>
      <w:r w:rsidR="00901558">
        <w:t xml:space="preserve">section sample with weekly observations </w:t>
      </w:r>
      <w:r w:rsidR="004D269A">
        <w:t xml:space="preserve">for </w:t>
      </w:r>
      <w:r w:rsidR="002459D0">
        <w:t>up to</w:t>
      </w:r>
      <w:r w:rsidR="00D244AB">
        <w:t xml:space="preserve"> </w:t>
      </w:r>
      <w:r w:rsidR="0075223A">
        <w:t xml:space="preserve">208 countries. </w:t>
      </w:r>
      <w:r w:rsidRPr="004E0053" w:rsidR="0075223A">
        <w:t>The main conclusion from the stati</w:t>
      </w:r>
      <w:r w:rsidR="0075223A">
        <w:t xml:space="preserve">stical analysis is </w:t>
      </w:r>
      <w:r w:rsidRPr="004E0053" w:rsidR="0075223A">
        <w:t>that vaccines, moderate the share of mortality from a given pool of lagged infections.</w:t>
      </w:r>
      <w:r w:rsidR="0075223A">
        <w:t xml:space="preserve"> </w:t>
      </w:r>
      <w:r w:rsidRPr="004E0053" w:rsidR="0075223A">
        <w:t>This is essentially a favorable shift in the tradeoff between life preservation and economic performance</w:t>
      </w:r>
      <w:r w:rsidR="00522448">
        <w:t xml:space="preserve">. </w:t>
      </w:r>
      <w:r w:rsidR="00522448">
        <w:rPr>
          <w:rFonts w:eastAsia="Times New Roman"/>
          <w:iCs/>
          <w:color w:val="000000"/>
        </w:rPr>
        <w:t>Controlling for income per capita, stringency of containment measures, and the fraction of recovered and old individuals, e</w:t>
      </w:r>
      <w:r w:rsidRPr="004E0053" w:rsidR="00522448">
        <w:rPr>
          <w:rFonts w:eastAsia="Times New Roman"/>
          <w:iCs/>
          <w:color w:val="000000"/>
        </w:rPr>
        <w:t xml:space="preserve">stimation is carried out by </w:t>
      </w:r>
      <w:r w:rsidR="000A79FB">
        <w:rPr>
          <w:rFonts w:eastAsia="Times New Roman"/>
          <w:iCs/>
          <w:color w:val="000000"/>
        </w:rPr>
        <w:t xml:space="preserve">linear </w:t>
      </w:r>
      <w:r w:rsidRPr="004E0053" w:rsidR="00522448">
        <w:rPr>
          <w:rFonts w:eastAsia="Times New Roman"/>
          <w:iCs/>
          <w:color w:val="000000"/>
        </w:rPr>
        <w:t>least squares</w:t>
      </w:r>
      <w:r w:rsidR="00522448">
        <w:rPr>
          <w:rFonts w:eastAsia="Times New Roman"/>
          <w:iCs/>
          <w:color w:val="000000"/>
        </w:rPr>
        <w:t>, with standard errors clustered by country and region</w:t>
      </w:r>
      <w:r w:rsidRPr="004E0053" w:rsidR="00522448">
        <w:rPr>
          <w:rFonts w:eastAsia="Times New Roman"/>
          <w:iCs/>
          <w:color w:val="000000"/>
        </w:rPr>
        <w:t>.</w:t>
      </w:r>
      <w:r w:rsidR="004D269A">
        <w:rPr>
          <w:rFonts w:eastAsia="Times New Roman"/>
          <w:iCs/>
          <w:color w:val="000000"/>
        </w:rPr>
        <w:t xml:space="preserve"> </w:t>
      </w:r>
      <w:r w:rsidR="000A79FB">
        <w:rPr>
          <w:rFonts w:eastAsia="Times New Roman"/>
          <w:iCs/>
          <w:color w:val="000000"/>
        </w:rPr>
        <w:t>The main result is robust to sensitivity analysis with a logarithmic specification.</w:t>
      </w:r>
      <w:r w:rsidR="00CF636C">
        <w:rPr>
          <w:rFonts w:eastAsia="Times New Roman"/>
          <w:iCs/>
          <w:color w:val="000000"/>
        </w:rPr>
        <w:t xml:space="preserve"> </w:t>
      </w:r>
      <w:r w:rsidR="00CF636C">
        <w:t xml:space="preserve">The practical lesson is that, in the presence of a sufficiently high share of inoculated individuals, governments can shade down </w:t>
      </w:r>
      <w:r w:rsidR="00164829">
        <w:t>containment</w:t>
      </w:r>
      <w:r w:rsidR="00CF636C">
        <w:t xml:space="preserve"> measures</w:t>
      </w:r>
      <w:r w:rsidR="004D269A">
        <w:t>,</w:t>
      </w:r>
      <w:r w:rsidR="00CF636C">
        <w:t xml:space="preserve"> </w:t>
      </w:r>
      <w:r w:rsidR="004D269A">
        <w:t xml:space="preserve">even as infections are still rampant, </w:t>
      </w:r>
      <w:r w:rsidR="00CF636C">
        <w:t xml:space="preserve">without significant </w:t>
      </w:r>
      <w:r w:rsidR="00164829">
        <w:t xml:space="preserve">adverse </w:t>
      </w:r>
      <w:r w:rsidR="00CF636C">
        <w:t xml:space="preserve">effects on mortality.  </w:t>
      </w:r>
    </w:p>
    <w:p xmlns:wp14="http://schemas.microsoft.com/office/word/2010/wordml" w:rsidR="00EB4EA9" w:rsidP="0075223A" w:rsidRDefault="00E31A37" w14:paraId="0782F440" wp14:textId="77777777">
      <w:pPr>
        <w:spacing w:line="360" w:lineRule="auto"/>
      </w:pPr>
      <w:r>
        <w:t>JEL Classification: I18, I12, H41, H51, C21, C22, D7</w:t>
      </w:r>
    </w:p>
    <w:p xmlns:wp14="http://schemas.microsoft.com/office/word/2010/wordml" w:rsidR="00606E7C" w:rsidP="0075223A" w:rsidRDefault="00606E7C" w14:paraId="3ED102A6" wp14:textId="77777777">
      <w:pPr>
        <w:spacing w:line="360" w:lineRule="auto"/>
      </w:pPr>
      <w:r>
        <w:t>Keywords: vaccines, mortality, infections, mortality/infection ratio, policy implications</w:t>
      </w:r>
    </w:p>
    <w:p xmlns:wp14="http://schemas.microsoft.com/office/word/2010/wordml" w:rsidR="00EB4EA9" w:rsidRDefault="00EB4EA9" w14:paraId="6A05A809" wp14:textId="77777777"/>
    <w:p xmlns:wp14="http://schemas.microsoft.com/office/word/2010/wordml" w:rsidRPr="004E0053" w:rsidR="00373510" w:rsidP="00180658" w:rsidRDefault="00373510" w14:paraId="3E7A9F1C" wp14:textId="77777777">
      <w:pPr>
        <w:pStyle w:val="ListParagraph"/>
        <w:numPr>
          <w:ilvl w:val="0"/>
          <w:numId w:val="1"/>
        </w:numPr>
        <w:rPr>
          <w:b/>
          <w:bCs/>
          <w:sz w:val="28"/>
          <w:szCs w:val="28"/>
        </w:rPr>
      </w:pPr>
      <w:r w:rsidRPr="004E0053">
        <w:rPr>
          <w:b/>
          <w:bCs/>
          <w:sz w:val="28"/>
          <w:szCs w:val="28"/>
        </w:rPr>
        <w:t>Introduction</w:t>
      </w:r>
    </w:p>
    <w:p xmlns:wp14="http://schemas.microsoft.com/office/word/2010/wordml" w:rsidRPr="004E0053" w:rsidR="004B5CD3" w:rsidP="004B5CD3" w:rsidRDefault="00681F3C" w14:paraId="78B8DE97" wp14:textId="77777777">
      <w:pPr>
        <w:spacing w:line="360" w:lineRule="auto"/>
        <w:ind w:firstLine="720"/>
      </w:pPr>
      <w:r w:rsidRPr="004E0053">
        <w:t xml:space="preserve">Since </w:t>
      </w:r>
      <w:r w:rsidRPr="004E0053" w:rsidR="00AE735C">
        <w:t>its outbreak in early 2020 the C</w:t>
      </w:r>
      <w:r w:rsidRPr="004E0053">
        <w:t xml:space="preserve">ovid19 pandemic confronted governments all over the world with a painful tradeoff between containment of its adverse consequences for public health and economic activity. Prior to the appearance of vaccines </w:t>
      </w:r>
      <w:r w:rsidRPr="004E0053" w:rsidR="008A49D9">
        <w:t xml:space="preserve">in early 2021 </w:t>
      </w:r>
      <w:r w:rsidRPr="004E0053">
        <w:t>the main instrum</w:t>
      </w:r>
      <w:r w:rsidRPr="004E0053" w:rsidR="008A49D9">
        <w:t xml:space="preserve">ent available to policymakers for choosing a point along this tradeoff included various </w:t>
      </w:r>
      <w:r w:rsidRPr="004E0053" w:rsidR="005F44AA">
        <w:t>containment</w:t>
      </w:r>
      <w:r w:rsidRPr="004E0053" w:rsidR="008A49D9">
        <w:t xml:space="preserve"> measures designed</w:t>
      </w:r>
      <w:r w:rsidRPr="004E0053" w:rsidR="00373A5D">
        <w:t xml:space="preserve"> to reduce contagion by limiting</w:t>
      </w:r>
      <w:r w:rsidRPr="004E0053" w:rsidR="008A49D9">
        <w:t xml:space="preserve"> individual and business </w:t>
      </w:r>
      <w:r w:rsidRPr="004E0053" w:rsidR="00373A5D">
        <w:t>contacts</w:t>
      </w:r>
      <w:r w:rsidRPr="004E0053" w:rsidR="009B0FBE">
        <w:t>. Along this tradeoff m</w:t>
      </w:r>
      <w:r w:rsidRPr="004E0053" w:rsidR="008A49D9">
        <w:t xml:space="preserve">ore stringent measures would reduce contagion at the cost </w:t>
      </w:r>
      <w:r w:rsidRPr="004E0053" w:rsidR="004B5CD3">
        <w:t xml:space="preserve">of reduced economic activity. </w:t>
      </w:r>
    </w:p>
    <w:p xmlns:wp14="http://schemas.microsoft.com/office/word/2010/wordml" w:rsidRPr="004E0053" w:rsidR="005D3523" w:rsidP="005D3523" w:rsidRDefault="005D3523" w14:paraId="6C936B5B" wp14:textId="77777777">
      <w:pPr>
        <w:spacing w:line="360" w:lineRule="auto"/>
        <w:ind w:firstLine="720"/>
      </w:pPr>
      <w:r w:rsidRPr="004E0053">
        <w:t xml:space="preserve">The capacity of medical systems to handle large quantities of Covid19 casualties and serious illness is limited. Two crucial indicators of the ability of the medical system to </w:t>
      </w:r>
      <w:r w:rsidRPr="004E0053" w:rsidR="009B15AA">
        <w:t>confront the</w:t>
      </w:r>
      <w:r w:rsidRPr="004E0053">
        <w:t xml:space="preserve"> pandemic from both a practical and social point of view are mortality and serious illness. A third, less stringent, indicator, is the number of infected individuals. An important reason for watching this variable is the fact that a certain fraction of infected individuals induces</w:t>
      </w:r>
      <w:r w:rsidRPr="004E0053" w:rsidR="009B0FBE">
        <w:t>,</w:t>
      </w:r>
      <w:r w:rsidRPr="004E0053">
        <w:t xml:space="preserve"> with a lag</w:t>
      </w:r>
      <w:r w:rsidRPr="004E0053" w:rsidR="009B0FBE">
        <w:t>,</w:t>
      </w:r>
      <w:r w:rsidRPr="004E0053">
        <w:t xml:space="preserve"> mortality </w:t>
      </w:r>
      <w:r w:rsidR="00F56686">
        <w:t>and serious illness. A fourth variable is the stock of recovered patients that may eventually contribute t</w:t>
      </w:r>
      <w:r w:rsidR="00026F20">
        <w:t>o herd immunity</w:t>
      </w:r>
      <w:r w:rsidR="00F56686">
        <w:t>. However it may add some pressure on the medical system in the medium to long term due to the ‘long Covid.’</w:t>
      </w:r>
      <w:r w:rsidRPr="004E0053" w:rsidR="00F56686">
        <w:t xml:space="preserve">           </w:t>
      </w:r>
      <w:r w:rsidRPr="004E0053">
        <w:t xml:space="preserve">          </w:t>
      </w:r>
    </w:p>
    <w:p xmlns:wp14="http://schemas.microsoft.com/office/word/2010/wordml" w:rsidRPr="004E0053" w:rsidR="00B5346E" w:rsidP="00B5346E" w:rsidRDefault="004B5CD3" w14:paraId="262BD9A0" wp14:textId="77777777">
      <w:pPr>
        <w:spacing w:line="360" w:lineRule="auto"/>
        <w:ind w:firstLine="720"/>
      </w:pPr>
      <w:r w:rsidRPr="004E0053">
        <w:t>Reduction in the adverse consequences of the pandemic due to the</w:t>
      </w:r>
      <w:r w:rsidRPr="004E0053" w:rsidR="008A49D9">
        <w:t xml:space="preserve"> gradual</w:t>
      </w:r>
      <w:r w:rsidRPr="004E0053" w:rsidR="00373A5D">
        <w:t xml:space="preserve"> administration </w:t>
      </w:r>
      <w:r w:rsidRPr="004E0053">
        <w:t xml:space="preserve">of vaccines </w:t>
      </w:r>
      <w:r w:rsidRPr="004E0053" w:rsidR="00373A5D">
        <w:t xml:space="preserve">to the population </w:t>
      </w:r>
      <w:r w:rsidRPr="004E0053" w:rsidR="00F564E0">
        <w:t xml:space="preserve">opened the door for experimentation with </w:t>
      </w:r>
      <w:r w:rsidRPr="004E0053">
        <w:t>milder</w:t>
      </w:r>
      <w:r w:rsidRPr="004E0053" w:rsidR="006168C3">
        <w:t xml:space="preserve"> containment measures</w:t>
      </w:r>
      <w:r w:rsidRPr="004E0053">
        <w:t xml:space="preserve">. This </w:t>
      </w:r>
      <w:r w:rsidRPr="004E0053" w:rsidR="00373A5D">
        <w:t>improved the t</w:t>
      </w:r>
      <w:r w:rsidRPr="004E0053" w:rsidR="009B0FBE">
        <w:t xml:space="preserve">radeoff and opened the door for </w:t>
      </w:r>
      <w:r w:rsidRPr="004E0053" w:rsidR="00373A5D">
        <w:t xml:space="preserve">more efficient </w:t>
      </w:r>
      <w:r w:rsidRPr="004E0053">
        <w:t>outcomes</w:t>
      </w:r>
      <w:r w:rsidRPr="004E0053" w:rsidR="00373A5D">
        <w:t xml:space="preserve"> </w:t>
      </w:r>
      <w:r w:rsidRPr="004E0053">
        <w:t xml:space="preserve">on </w:t>
      </w:r>
      <w:r w:rsidRPr="004E0053" w:rsidR="00373A5D">
        <w:t xml:space="preserve">both </w:t>
      </w:r>
      <w:r w:rsidRPr="004E0053" w:rsidR="0069129A">
        <w:t>the pandemic and the economy.</w:t>
      </w:r>
      <w:r w:rsidRPr="004E0053" w:rsidR="008A014D">
        <w:t xml:space="preserve"> A natural presumption is that, other things the same, countries with larger fractions of </w:t>
      </w:r>
      <w:r w:rsidRPr="004E0053" w:rsidR="009B15AA">
        <w:t>inoculated</w:t>
      </w:r>
      <w:r w:rsidRPr="004E0053" w:rsidR="008A014D">
        <w:t xml:space="preserve"> population should benefit more from this process. Moreover, due to lags in the beneficial effects of vaccines, countries with relatively low shares of vaccinated population may not benefit at all. On the other </w:t>
      </w:r>
      <w:r w:rsidRPr="004E0053" w:rsidR="009B15AA">
        <w:t>hand,</w:t>
      </w:r>
      <w:r w:rsidRPr="004E0053" w:rsidR="008A014D">
        <w:t xml:space="preserve"> countries with relatively high shares may be able to </w:t>
      </w:r>
      <w:r w:rsidRPr="004E0053" w:rsidR="00EE5217">
        <w:t>reduce or even eliminate stringent containment measures with</w:t>
      </w:r>
      <w:r w:rsidRPr="004E0053" w:rsidR="0037497D">
        <w:t xml:space="preserve"> relatively little risk</w:t>
      </w:r>
      <w:r w:rsidRPr="004E0053" w:rsidR="00EE5217">
        <w:t xml:space="preserve"> of renewed infections and Covid19 mortality. Obviously, such considerations figure prominently in </w:t>
      </w:r>
      <w:r w:rsidRPr="004E0053" w:rsidR="0037497D">
        <w:t>the strategies</w:t>
      </w:r>
      <w:r w:rsidRPr="004E0053" w:rsidR="00EE5217">
        <w:t xml:space="preserve"> followed by policymakers. </w:t>
      </w:r>
    </w:p>
    <w:p xmlns:wp14="http://schemas.microsoft.com/office/word/2010/wordml" w:rsidRPr="004E0053" w:rsidR="00B72C72" w:rsidP="00B86686" w:rsidRDefault="00B5346E" w14:paraId="033CD251" wp14:textId="77777777">
      <w:pPr>
        <w:spacing w:line="360" w:lineRule="auto"/>
        <w:ind w:firstLine="720"/>
      </w:pPr>
      <w:r w:rsidRPr="004E0053">
        <w:t>The main objective of this paper is to test the hypothesis that, once the total level of vaccinations has reached a sufficiently high level</w:t>
      </w:r>
      <w:r w:rsidRPr="004E0053" w:rsidR="00157DDC">
        <w:t>,</w:t>
      </w:r>
      <w:r w:rsidRPr="004E0053">
        <w:t xml:space="preserve"> the incidence of mortality out of a given pool of infected individuals goes down. This hypothesis was initially motivated by the ex</w:t>
      </w:r>
      <w:r w:rsidRPr="004E0053" w:rsidR="00D13474">
        <w:t xml:space="preserve">perience </w:t>
      </w:r>
      <w:r w:rsidRPr="004E0053" w:rsidR="00933E73">
        <w:t xml:space="preserve">of </w:t>
      </w:r>
      <w:r w:rsidRPr="004E0053" w:rsidR="000570F5">
        <w:t>Great Britain</w:t>
      </w:r>
      <w:r w:rsidR="00026F20">
        <w:t xml:space="preserve"> prior to the appearance of the omicron variant in November 2021</w:t>
      </w:r>
      <w:r w:rsidRPr="004E0053" w:rsidR="00790A79">
        <w:t xml:space="preserve">. </w:t>
      </w:r>
      <w:r w:rsidRPr="004E0053" w:rsidR="003D1FE3">
        <w:t>After</w:t>
      </w:r>
      <w:r w:rsidRPr="004E0053" w:rsidR="0095482D">
        <w:t xml:space="preserve"> </w:t>
      </w:r>
      <w:r w:rsidRPr="004E0053" w:rsidR="003D1FE3">
        <w:t xml:space="preserve">peaking during winter 20/21 both </w:t>
      </w:r>
      <w:r w:rsidRPr="004E0053" w:rsidR="00B72C72">
        <w:t xml:space="preserve">new </w:t>
      </w:r>
      <w:r w:rsidRPr="004E0053" w:rsidR="003D1FE3">
        <w:t>cases</w:t>
      </w:r>
      <w:r w:rsidRPr="004E0053" w:rsidR="00B72C72">
        <w:t xml:space="preserve"> and new</w:t>
      </w:r>
      <w:r w:rsidRPr="004E0053" w:rsidR="003D1FE3">
        <w:t xml:space="preserve"> deaths shr</w:t>
      </w:r>
      <w:r w:rsidRPr="004E0053" w:rsidR="007F1DD4">
        <w:t>a</w:t>
      </w:r>
      <w:r w:rsidRPr="004E0053" w:rsidR="003D1FE3">
        <w:t xml:space="preserve">nk dramatically </w:t>
      </w:r>
      <w:r w:rsidRPr="004E0053" w:rsidR="00E74AB0">
        <w:t xml:space="preserve">leveling at very low levels around April 21. Since this happened at relatively low levels of </w:t>
      </w:r>
    </w:p>
    <w:p xmlns:wp14="http://schemas.microsoft.com/office/word/2010/wordml" w:rsidRPr="004E0053" w:rsidR="005D3523" w:rsidP="00D13474" w:rsidRDefault="00D13474" w14:paraId="65F1E8E9" wp14:textId="77777777">
      <w:pPr>
        <w:spacing w:line="360" w:lineRule="auto"/>
        <w:ind w:firstLine="720"/>
      </w:pPr>
      <w:r w:rsidRPr="004E0053">
        <w:rPr>
          <w:b/>
          <w:bCs/>
        </w:rPr>
        <w:t xml:space="preserve">Figure 1: </w:t>
      </w:r>
      <w:r w:rsidRPr="004E0053">
        <w:t xml:space="preserve"> </w:t>
      </w:r>
      <w:r w:rsidRPr="004E0053">
        <w:rPr>
          <w:b/>
          <w:bCs/>
        </w:rPr>
        <w:t>Total vaccina</w:t>
      </w:r>
      <w:r w:rsidRPr="004E0053" w:rsidR="00157DDC">
        <w:rPr>
          <w:b/>
          <w:bCs/>
        </w:rPr>
        <w:t>tions, mortality and n</w:t>
      </w:r>
      <w:r w:rsidRPr="004E0053">
        <w:rPr>
          <w:b/>
          <w:bCs/>
        </w:rPr>
        <w:t>e</w:t>
      </w:r>
      <w:r w:rsidRPr="004E0053" w:rsidR="00157DDC">
        <w:rPr>
          <w:b/>
          <w:bCs/>
        </w:rPr>
        <w:t>w cases in</w:t>
      </w:r>
      <w:r w:rsidRPr="004E0053" w:rsidR="000570F5">
        <w:rPr>
          <w:b/>
          <w:bCs/>
        </w:rPr>
        <w:t xml:space="preserve"> Great Britain</w:t>
      </w:r>
      <w:r w:rsidRPr="004E0053" w:rsidR="001A35A6">
        <w:t xml:space="preserve"> </w:t>
      </w:r>
    </w:p>
    <w:tbl>
      <w:tblPr>
        <w:tblStyle w:val="TableGrid"/>
        <w:tblW w:w="9364" w:type="dxa"/>
        <w:tblLayout w:type="fixed"/>
        <w:tblLook w:val="04A0" w:firstRow="1" w:lastRow="0" w:firstColumn="1" w:lastColumn="0" w:noHBand="0" w:noVBand="1"/>
      </w:tblPr>
      <w:tblGrid>
        <w:gridCol w:w="1525"/>
        <w:gridCol w:w="270"/>
        <w:gridCol w:w="7569"/>
      </w:tblGrid>
      <w:tr xmlns:wp14="http://schemas.microsoft.com/office/word/2010/wordml" w:rsidRPr="004E0053" w:rsidR="003A7C57" w:rsidTr="00B72C72" w14:paraId="6C43C84C" wp14:textId="77777777">
        <w:tc>
          <w:tcPr>
            <w:tcW w:w="1525" w:type="dxa"/>
          </w:tcPr>
          <w:p w:rsidRPr="004E0053" w:rsidR="00790A79" w:rsidP="00550086" w:rsidRDefault="00790A79" w14:paraId="2ACFC973" wp14:textId="77777777">
            <w:r w:rsidRPr="004E0053">
              <w:t>New weekly deaths and total vaccinations per 100 individuals lagged by two weeks</w:t>
            </w:r>
          </w:p>
        </w:tc>
        <w:tc>
          <w:tcPr>
            <w:tcW w:w="270" w:type="dxa"/>
          </w:tcPr>
          <w:p w:rsidRPr="004E0053" w:rsidR="00790A79" w:rsidP="00B5346E" w:rsidRDefault="00790A79" w14:paraId="5A39BBE3" wp14:textId="77777777">
            <w:pPr>
              <w:spacing w:line="360" w:lineRule="auto"/>
            </w:pPr>
          </w:p>
        </w:tc>
        <w:tc>
          <w:tcPr>
            <w:tcW w:w="7569" w:type="dxa"/>
          </w:tcPr>
          <w:p w:rsidRPr="004E0053" w:rsidR="00790A79" w:rsidP="00B5346E" w:rsidRDefault="00134A9E" w14:paraId="41C8F396" wp14:textId="77777777">
            <w:pPr>
              <w:spacing w:line="360" w:lineRule="auto"/>
            </w:pPr>
            <w:r w:rsidRPr="00C14368">
              <w:drawing>
                <wp:inline xmlns:wp14="http://schemas.microsoft.com/office/word/2010/wordprocessingDrawing" distT="0" distB="0" distL="0" distR="0" wp14:anchorId="0DB2237C" wp14:editId="0607FDF4">
                  <wp:extent cx="4489447" cy="286294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7621" cy="3021205"/>
                          </a:xfrm>
                          <a:prstGeom prst="rect">
                            <a:avLst/>
                          </a:prstGeom>
                        </pic:spPr>
                      </pic:pic>
                    </a:graphicData>
                  </a:graphic>
                </wp:inline>
              </w:drawing>
            </w:r>
          </w:p>
        </w:tc>
      </w:tr>
      <w:tr xmlns:wp14="http://schemas.microsoft.com/office/word/2010/wordml" w:rsidRPr="004E0053" w:rsidR="003A7C57" w:rsidTr="00B72C72" w14:paraId="56FF60D2" wp14:textId="77777777">
        <w:tc>
          <w:tcPr>
            <w:tcW w:w="1525" w:type="dxa"/>
          </w:tcPr>
          <w:p w:rsidRPr="004E0053" w:rsidR="00790A79" w:rsidP="00550086" w:rsidRDefault="00790A79" w14:paraId="532FC97D" wp14:textId="77777777">
            <w:r w:rsidRPr="004E0053">
              <w:t>New weekly infection and total vaccinations per 100 individuals lagged by two weeks</w:t>
            </w:r>
          </w:p>
        </w:tc>
        <w:tc>
          <w:tcPr>
            <w:tcW w:w="270" w:type="dxa"/>
          </w:tcPr>
          <w:p w:rsidRPr="004E0053" w:rsidR="00790A79" w:rsidP="00B5346E" w:rsidRDefault="00790A79" w14:paraId="72A3D3EC" wp14:textId="77777777">
            <w:pPr>
              <w:spacing w:line="360" w:lineRule="auto"/>
            </w:pPr>
          </w:p>
        </w:tc>
        <w:tc>
          <w:tcPr>
            <w:tcW w:w="7569" w:type="dxa"/>
          </w:tcPr>
          <w:p w:rsidRPr="004E0053" w:rsidR="00790A79" w:rsidP="00B5346E" w:rsidRDefault="00861ED5" w14:paraId="0D0B940D" wp14:textId="77777777">
            <w:pPr>
              <w:spacing w:line="360" w:lineRule="auto"/>
            </w:pPr>
            <w:r w:rsidRPr="00C14368">
              <w:drawing>
                <wp:inline xmlns:wp14="http://schemas.microsoft.com/office/word/2010/wordprocessingDrawing" distT="0" distB="0" distL="0" distR="0" wp14:anchorId="5DBFF62A" wp14:editId="28538FE9">
                  <wp:extent cx="4517572" cy="3020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5864" cy="3119195"/>
                          </a:xfrm>
                          <a:prstGeom prst="rect">
                            <a:avLst/>
                          </a:prstGeom>
                        </pic:spPr>
                      </pic:pic>
                    </a:graphicData>
                  </a:graphic>
                </wp:inline>
              </w:drawing>
            </w:r>
          </w:p>
        </w:tc>
      </w:tr>
    </w:tbl>
    <w:p xmlns:wp14="http://schemas.microsoft.com/office/word/2010/wordml" w:rsidRPr="004E0053" w:rsidR="00550086" w:rsidP="00B5346E" w:rsidRDefault="00550086" w14:paraId="0E27B00A" wp14:textId="77777777">
      <w:pPr>
        <w:spacing w:line="360" w:lineRule="auto"/>
        <w:ind w:firstLine="720"/>
      </w:pPr>
    </w:p>
    <w:p xmlns:wp14="http://schemas.microsoft.com/office/word/2010/wordml" w:rsidRPr="004E0053" w:rsidR="009B0FBE" w:rsidP="00B86686" w:rsidRDefault="00C830A3" w14:paraId="1E2CFB80" wp14:textId="77777777">
      <w:pPr>
        <w:spacing w:line="360" w:lineRule="auto"/>
      </w:pPr>
      <w:r>
        <w:t>c</w:t>
      </w:r>
      <w:r w:rsidR="008D484D">
        <w:t>um</w:t>
      </w:r>
      <w:r w:rsidRPr="004E0053" w:rsidR="009B15AA">
        <w:t>ulative</w:t>
      </w:r>
      <w:r w:rsidRPr="004E0053" w:rsidR="00B86686">
        <w:t xml:space="preserve"> vaccinations this descent from the peak was probably due mainly to reasons other than </w:t>
      </w:r>
      <w:r w:rsidRPr="004E0053" w:rsidR="009B15AA">
        <w:t>vaccines</w:t>
      </w:r>
      <w:r w:rsidRPr="004E0053" w:rsidR="00CC59A8">
        <w:t xml:space="preserve"> (Figure 1).</w:t>
      </w:r>
      <w:r w:rsidR="003E3558">
        <w:rPr>
          <w:rStyle w:val="FootnoteReference"/>
        </w:rPr>
        <w:footnoteReference w:id="2"/>
      </w:r>
      <w:r w:rsidRPr="004E0053" w:rsidR="00CC59A8">
        <w:t xml:space="preserve"> </w:t>
      </w:r>
      <w:r w:rsidRPr="004E0053" w:rsidR="00B86686">
        <w:t>Encouraged by those developments prime minister Johnson gradually eased containment measures and finally abolished them completely on July 1 2021. Following those policy changes new cases</w:t>
      </w:r>
      <w:r>
        <w:t xml:space="preserve"> rebounded but, contrary to the</w:t>
      </w:r>
      <w:r w:rsidRPr="004E0053" w:rsidR="00B86686">
        <w:t xml:space="preserve"> </w:t>
      </w:r>
      <w:r>
        <w:t xml:space="preserve">winter </w:t>
      </w:r>
      <w:r w:rsidRPr="004E0053" w:rsidR="00B86686">
        <w:t>20</w:t>
      </w:r>
      <w:r w:rsidRPr="004E0053" w:rsidR="00933E73">
        <w:t>/</w:t>
      </w:r>
      <w:r>
        <w:t>21-</w:t>
      </w:r>
      <w:r w:rsidRPr="004E0053" w:rsidR="00B86686">
        <w:t>episode</w:t>
      </w:r>
      <w:r w:rsidRPr="004E0053" w:rsidR="009B0FBE">
        <w:t>,</w:t>
      </w:r>
      <w:r w:rsidRPr="004E0053" w:rsidR="00B86686">
        <w:t xml:space="preserve"> new deaths remained relatively dormant. </w:t>
      </w:r>
      <w:r w:rsidRPr="004E0053" w:rsidR="00CC59A8">
        <w:t>A main dif</w:t>
      </w:r>
      <w:r w:rsidRPr="004E0053" w:rsidR="009B0FBE">
        <w:t>ference between the two cases</w:t>
      </w:r>
      <w:r w:rsidRPr="004E0053" w:rsidR="00CC59A8">
        <w:t xml:space="preserve"> is that during February 2021 the vaccination process was just starting whereas on July 1 2021 </w:t>
      </w:r>
      <w:r>
        <w:t>c</w:t>
      </w:r>
      <w:r w:rsidR="009846A4">
        <w:t>um</w:t>
      </w:r>
      <w:r w:rsidRPr="004E0053" w:rsidR="009B15AA">
        <w:t>ulative</w:t>
      </w:r>
      <w:r w:rsidRPr="004E0053" w:rsidR="00B26D42">
        <w:t xml:space="preserve"> vaccinations were above 110 vaccines per 100 individuals. </w:t>
      </w:r>
    </w:p>
    <w:p xmlns:wp14="http://schemas.microsoft.com/office/word/2010/wordml" w:rsidRPr="004E0053" w:rsidR="00035423" w:rsidP="003E2D37" w:rsidRDefault="00B26D42" w14:paraId="313A905A" wp14:textId="77777777">
      <w:pPr>
        <w:spacing w:line="360" w:lineRule="auto"/>
        <w:ind w:firstLine="720"/>
      </w:pPr>
      <w:r w:rsidRPr="004E0053">
        <w:t xml:space="preserve">The British experience suggests that, although the impact of sufficiently high level of </w:t>
      </w:r>
      <w:r w:rsidRPr="004E0053" w:rsidR="009B15AA">
        <w:t>cumulated</w:t>
      </w:r>
      <w:r w:rsidRPr="004E0053">
        <w:t xml:space="preserve"> </w:t>
      </w:r>
      <w:r w:rsidRPr="004E0053" w:rsidR="009B15AA">
        <w:t>vaccines</w:t>
      </w:r>
      <w:r w:rsidRPr="004E0053">
        <w:t xml:space="preserve"> on new cases is relatively muted its </w:t>
      </w:r>
      <w:r w:rsidRPr="004E0053" w:rsidR="00456F05">
        <w:t xml:space="preserve">moderating </w:t>
      </w:r>
      <w:r w:rsidRPr="004E0053">
        <w:t xml:space="preserve">effect on new deaths is substantial leading to the hypothesis that the ratio between new deaths and new cases lagged is negatively related to the </w:t>
      </w:r>
      <w:r w:rsidR="00C830A3">
        <w:t>c</w:t>
      </w:r>
      <w:r w:rsidR="008D484D">
        <w:t>um</w:t>
      </w:r>
      <w:r w:rsidRPr="004E0053" w:rsidR="009B15AA">
        <w:t>ulative</w:t>
      </w:r>
      <w:r w:rsidRPr="004E0053">
        <w:t xml:space="preserve"> level of vaccines</w:t>
      </w:r>
      <w:r w:rsidRPr="004E0053" w:rsidR="00456F05">
        <w:t>.</w:t>
      </w:r>
      <w:r w:rsidRPr="004E0053" w:rsidR="00BF28A9">
        <w:rPr>
          <w:rStyle w:val="FootnoteReference"/>
        </w:rPr>
        <w:footnoteReference w:id="3"/>
      </w:r>
      <w:r w:rsidRPr="004E0053" w:rsidR="007F1DD4">
        <w:t xml:space="preserve"> </w:t>
      </w:r>
      <w:r w:rsidRPr="004E0053" w:rsidR="009B0FBE">
        <w:t xml:space="preserve">A main objective of this paper is to test whether this hypothesis applies more generally when a large number of countries </w:t>
      </w:r>
      <w:r w:rsidRPr="004E0053" w:rsidR="00180658">
        <w:t xml:space="preserve">with different characteristics </w:t>
      </w:r>
      <w:r w:rsidRPr="004E0053" w:rsidR="009B0FBE">
        <w:t>is considered.</w:t>
      </w:r>
      <w:r w:rsidRPr="004E0053" w:rsidR="009568C3">
        <w:t xml:space="preserve"> </w:t>
      </w:r>
      <w:r w:rsidR="003E2D37">
        <w:t>Limited sensitivity analysis to account for waning of vaccines and changing intensities of variants of concern (VOC) is conducted.</w:t>
      </w:r>
      <w:r w:rsidRPr="003E2D37" w:rsidR="003E2D37">
        <w:rPr>
          <w:rStyle w:val="FootnoteReference"/>
        </w:rPr>
        <w:t xml:space="preserve"> </w:t>
      </w:r>
      <w:r w:rsidR="003E2D37">
        <w:rPr>
          <w:rStyle w:val="FootnoteReference"/>
        </w:rPr>
        <w:footnoteReference w:id="4"/>
      </w:r>
      <w:r w:rsidR="003E2D37">
        <w:t xml:space="preserve"> </w:t>
      </w:r>
      <w:r w:rsidR="003E2D37">
        <w:t xml:space="preserve">The limitations are dictated by data availability. </w:t>
      </w:r>
    </w:p>
    <w:p xmlns:wp14="http://schemas.microsoft.com/office/word/2010/wordml" w:rsidR="009B0FBE" w:rsidP="00035423" w:rsidRDefault="009568C3" w14:paraId="42700814" wp14:textId="77777777">
      <w:pPr>
        <w:spacing w:line="360" w:lineRule="auto"/>
      </w:pPr>
      <w:r w:rsidRPr="004E0053">
        <w:t xml:space="preserve">To our knowledge this hypothesis has not been tested previously. The closest paper to ours is </w:t>
      </w:r>
      <w:r w:rsidRPr="004E0053" w:rsidR="00EC3278">
        <w:t>Karabulut et. al. (2021)</w:t>
      </w:r>
      <w:r w:rsidRPr="004E0053" w:rsidR="00035423">
        <w:t xml:space="preserve">. They investigate the impact of democracy on </w:t>
      </w:r>
      <w:r w:rsidRPr="004E0053" w:rsidR="00AE735C">
        <w:t>C</w:t>
      </w:r>
      <w:r w:rsidRPr="004E0053" w:rsidR="00035423">
        <w:t>ovid19 outcomes. One of their main findings is that the mortality/infections ratio in a cross section of countries is negatively related to the level of democracy. Our focus is on the impact of vaccines on this ratio</w:t>
      </w:r>
      <w:r w:rsidR="00C830A3">
        <w:t>,</w:t>
      </w:r>
      <w:r w:rsidRPr="004E0053" w:rsidR="00035423">
        <w:t xml:space="preserve"> and we use a combined time series cross-sectional data.  </w:t>
      </w:r>
      <w:r w:rsidRPr="004E0053" w:rsidR="009B0FBE">
        <w:t xml:space="preserve"> </w:t>
      </w:r>
    </w:p>
    <w:p xmlns:wp14="http://schemas.microsoft.com/office/word/2010/wordml" w:rsidR="00BE7E30" w:rsidP="00035423" w:rsidRDefault="00BE7E30" w14:paraId="60061E4C" wp14:textId="77777777">
      <w:pPr>
        <w:spacing w:line="360" w:lineRule="auto"/>
      </w:pPr>
    </w:p>
    <w:p xmlns:wp14="http://schemas.microsoft.com/office/word/2010/wordml" w:rsidRPr="004E0053" w:rsidR="00BE7E30" w:rsidP="00035423" w:rsidRDefault="00BE7E30" w14:paraId="44EAFD9C" wp14:textId="77777777">
      <w:pPr>
        <w:spacing w:line="360" w:lineRule="auto"/>
      </w:pPr>
    </w:p>
    <w:p xmlns:wp14="http://schemas.microsoft.com/office/word/2010/wordml" w:rsidRPr="004E0053" w:rsidR="00F96E06" w:rsidP="009B0FBE" w:rsidRDefault="00F96E06" w14:paraId="4B94D5A5" wp14:textId="77777777">
      <w:pPr>
        <w:spacing w:line="360" w:lineRule="auto"/>
        <w:ind w:firstLine="720"/>
      </w:pPr>
    </w:p>
    <w:p xmlns:wp14="http://schemas.microsoft.com/office/word/2010/wordml" w:rsidRPr="004E0053" w:rsidR="00180658" w:rsidP="00180658" w:rsidRDefault="00180658" w14:paraId="6BBE1126" wp14:textId="77777777">
      <w:pPr>
        <w:pStyle w:val="ListParagraph"/>
        <w:numPr>
          <w:ilvl w:val="0"/>
          <w:numId w:val="1"/>
        </w:numPr>
        <w:rPr>
          <w:b/>
          <w:bCs/>
          <w:sz w:val="28"/>
          <w:szCs w:val="28"/>
        </w:rPr>
      </w:pPr>
      <w:r w:rsidRPr="004E0053">
        <w:rPr>
          <w:b/>
          <w:bCs/>
          <w:sz w:val="28"/>
          <w:szCs w:val="28"/>
        </w:rPr>
        <w:t xml:space="preserve">Empirical design </w:t>
      </w:r>
      <w:r w:rsidRPr="004E0053" w:rsidR="00CD4E36">
        <w:rPr>
          <w:b/>
          <w:bCs/>
          <w:sz w:val="28"/>
          <w:szCs w:val="28"/>
        </w:rPr>
        <w:t>and results for the mortality to infection ratio</w:t>
      </w:r>
    </w:p>
    <w:p xmlns:wp14="http://schemas.microsoft.com/office/word/2010/wordml" w:rsidRPr="004E0053" w:rsidR="00377BC6" w:rsidP="00F02C1B" w:rsidRDefault="0001047D" w14:paraId="5767C8DB" wp14:textId="77777777">
      <w:pPr>
        <w:pStyle w:val="NormalWeb"/>
        <w:spacing w:before="0" w:beforeAutospacing="0" w:after="0" w:afterAutospacing="0" w:line="360" w:lineRule="auto"/>
        <w:ind w:firstLine="360"/>
      </w:pPr>
      <w:r w:rsidRPr="004E0053">
        <w:t>Our sample consists of weekly observations on a bunch of var</w:t>
      </w:r>
      <w:r w:rsidRPr="004E0053" w:rsidR="00460335">
        <w:t>iables described later</w:t>
      </w:r>
      <w:r w:rsidRPr="004E0053">
        <w:t xml:space="preserve"> starting at various dates during the firs</w:t>
      </w:r>
      <w:r w:rsidR="00026F20">
        <w:t>t quarter of 2020 and ending on October 31 2021.</w:t>
      </w:r>
      <w:r w:rsidRPr="004E0053" w:rsidR="00460335">
        <w:rPr>
          <w:rStyle w:val="FootnoteReference"/>
        </w:rPr>
        <w:footnoteReference w:id="5"/>
      </w:r>
      <w:r w:rsidRPr="004E0053">
        <w:t xml:space="preserve"> </w:t>
      </w:r>
      <w:r w:rsidR="00925FAD">
        <w:t xml:space="preserve">The sample is cut on this date in order to isolate the impact of vaccines on the mortality/infection ratio from the decrease in this ratio due to the emergence of the </w:t>
      </w:r>
      <w:r w:rsidR="00693668">
        <w:t xml:space="preserve">less lethal </w:t>
      </w:r>
      <w:r w:rsidR="00925FAD">
        <w:t>omicron variant.</w:t>
      </w:r>
      <w:r w:rsidR="00925FAD">
        <w:rPr>
          <w:rStyle w:val="FootnoteReference"/>
        </w:rPr>
        <w:footnoteReference w:id="6"/>
      </w:r>
      <w:r w:rsidR="00F02C1B">
        <w:t xml:space="preserve"> </w:t>
      </w:r>
      <w:r w:rsidRPr="004E0053">
        <w:t>Much of the data is drawn from the site of “Our World in Data”</w:t>
      </w:r>
      <w:r w:rsidR="0076383B">
        <w:t>.</w:t>
      </w:r>
      <w:r w:rsidR="0076383B">
        <w:rPr>
          <w:rStyle w:val="FootnoteReference"/>
        </w:rPr>
        <w:footnoteReference w:id="7"/>
      </w:r>
      <w:r w:rsidRPr="004E0053" w:rsidR="00460335">
        <w:t xml:space="preserve"> A detailed description of the data and its sources appears in the data appendix. </w:t>
      </w:r>
      <w:r w:rsidRPr="004E0053" w:rsidR="006141F0">
        <w:t>The basic estimated regression is</w:t>
      </w:r>
    </w:p>
    <w:p xmlns:wp14="http://schemas.microsoft.com/office/word/2010/wordml" w:rsidRPr="004E0053" w:rsidR="000444B8" w:rsidP="006141F0" w:rsidRDefault="000444B8" w14:paraId="3DEEC669" wp14:textId="77777777">
      <w:pPr>
        <w:pStyle w:val="NormalWeb"/>
        <w:spacing w:before="0" w:beforeAutospacing="0" w:after="0" w:afterAutospacing="0" w:line="360" w:lineRule="auto"/>
      </w:pPr>
    </w:p>
    <w:p xmlns:wp14="http://schemas.microsoft.com/office/word/2010/wordml" w:rsidRPr="004E0053" w:rsidR="00377BC6" w:rsidP="00377BC6" w:rsidRDefault="00026F20" w14:paraId="004ABBCD" wp14:textId="77777777">
      <w:pPr>
        <w:pStyle w:val="NormalWeb"/>
        <w:spacing w:before="0" w:beforeAutospacing="0" w:after="0" w:afterAutospacing="0" w:line="360" w:lineRule="auto"/>
      </w:pPr>
      <m:oMath>
        <m:sSub>
          <m:sSubPr>
            <m:ctrlPr>
              <w:rPr>
                <w:rFonts w:ascii="Cambria Math" w:hAnsi="Cambria Math"/>
                <w:i/>
              </w:rPr>
            </m:ctrlPr>
          </m:sSubPr>
          <m:e>
            <m:r>
              <w:rPr>
                <w:rFonts w:ascii="Cambria Math" w:hAnsi="Cambria Math"/>
              </w:rPr>
              <m:t>MLI</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MLI</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i,  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OLD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w:r w:rsidRPr="004E0053" w:rsidR="000444B8">
        <w:t xml:space="preserve">                   (1)</w:t>
      </w:r>
    </w:p>
    <w:p xmlns:wp14="http://schemas.microsoft.com/office/word/2010/wordml" w:rsidRPr="004E0053" w:rsidR="000444B8" w:rsidP="000444B8" w:rsidRDefault="000444B8" w14:paraId="3656B9AB" wp14:textId="77777777">
      <w:pPr>
        <w:pStyle w:val="NormalWeb"/>
        <w:spacing w:before="0" w:beforeAutospacing="0" w:after="0" w:afterAutospacing="0" w:line="360" w:lineRule="auto"/>
        <w:rPr>
          <w:color w:val="000000"/>
        </w:rPr>
      </w:pPr>
    </w:p>
    <w:p xmlns:wp14="http://schemas.microsoft.com/office/word/2010/wordml" w:rsidR="009F3B54" w:rsidP="00F23EF4" w:rsidRDefault="00EB6EE0" w14:paraId="7029C24B" wp14:textId="77777777">
      <w:pPr>
        <w:pStyle w:val="NormalWeb"/>
        <w:spacing w:before="0" w:beforeAutospacing="0" w:after="0" w:afterAutospacing="0" w:line="360" w:lineRule="auto"/>
        <w:rPr>
          <w:iCs/>
          <w:color w:val="000000"/>
        </w:rPr>
      </w:pPr>
      <w:r w:rsidRPr="004E0053">
        <w:rPr>
          <w:color w:val="000000"/>
        </w:rPr>
        <w:t xml:space="preserve">where </w:t>
      </w:r>
      <m:oMath>
        <m:sSub>
          <m:sSubPr>
            <m:ctrlPr>
              <w:rPr>
                <w:rFonts w:ascii="Cambria Math" w:hAnsi="Cambria Math"/>
                <w:i/>
              </w:rPr>
            </m:ctrlPr>
          </m:sSubPr>
          <m:e>
            <m:r>
              <w:rPr>
                <w:rFonts w:ascii="Cambria Math" w:hAnsi="Cambria Math"/>
              </w:rPr>
              <m:t>MLI</m:t>
            </m:r>
          </m:e>
          <m:sub>
            <m:r>
              <w:rPr>
                <w:rFonts w:ascii="Cambria Math" w:hAnsi="Cambria Math"/>
              </w:rPr>
              <m:t>it</m:t>
            </m:r>
          </m:sub>
        </m:sSub>
      </m:oMath>
      <w:r w:rsidRPr="004E0053" w:rsidR="00D55A94">
        <w:t xml:space="preserve"> is the ratio between </w:t>
      </w:r>
      <w:r w:rsidRPr="004E0053" w:rsidR="00051ADD">
        <w:t xml:space="preserve">new </w:t>
      </w:r>
      <w:r w:rsidRPr="004E0053" w:rsidR="00D55A94">
        <w:t xml:space="preserve">deaths in week t and </w:t>
      </w:r>
      <w:r w:rsidRPr="004E0053" w:rsidR="00051ADD">
        <w:t xml:space="preserve">a two weeks lag on bi-weekly new infections in country i. </w:t>
      </w:r>
      <w:r w:rsidRPr="004E0053" w:rsidR="009F3B54">
        <w:t xml:space="preserve">The indices </w:t>
      </w:r>
      <w:r w:rsidRPr="004E0053" w:rsidR="00051ADD">
        <w:t xml:space="preserve">i and t </w:t>
      </w:r>
      <w:r w:rsidRPr="004E0053" w:rsidR="009F3B54">
        <w:t>represent respectively the country and week</w:t>
      </w:r>
      <w:r w:rsidRPr="004E0053" w:rsidR="000444B8">
        <w:t>.</w:t>
      </w:r>
      <m:oMath>
        <m:r>
          <w:rPr>
            <w:rFonts w:ascii="Cambria Math" w:hAnsi="Cambria Math"/>
          </w:rPr>
          <m:t xml:space="preserve"> V</m:t>
        </m:r>
      </m:oMath>
      <w:r w:rsidRPr="004E0053" w:rsidR="00051ADD">
        <w:t xml:space="preserve"> is the </w:t>
      </w:r>
      <w:r w:rsidRPr="004E0053" w:rsidR="009B15AA">
        <w:t>cumulated</w:t>
      </w:r>
      <w:r w:rsidRPr="004E0053" w:rsidR="00051ADD">
        <w:t xml:space="preserve"> number of vaccines per 1</w:t>
      </w:r>
      <w:r w:rsidRPr="004E0053" w:rsidR="000444B8">
        <w:t>00 individuals</w:t>
      </w:r>
      <w:r w:rsidRPr="004E0053" w:rsidR="00051ADD">
        <w:t>,</w:t>
      </w:r>
      <w:r w:rsidRPr="004E0053" w:rsidR="009F3B54">
        <w:t xml:space="preserve"> S is a measure</w:t>
      </w:r>
      <w:r w:rsidRPr="004E0053" w:rsidR="000444B8">
        <w:t xml:space="preserve"> </w:t>
      </w:r>
      <w:r w:rsidRPr="004E0053" w:rsidR="009F3B54">
        <w:t xml:space="preserve">of stringency of </w:t>
      </w:r>
      <w:r w:rsidRPr="004E0053" w:rsidR="009B15AA">
        <w:t>containment</w:t>
      </w:r>
      <w:r w:rsidRPr="004E0053" w:rsidR="000444B8">
        <w:t xml:space="preserve"> </w:t>
      </w:r>
      <w:r w:rsidRPr="004E0053" w:rsidR="00051ADD">
        <w:t xml:space="preserve"> </w:t>
      </w:r>
      <w:r w:rsidRPr="004E0053" w:rsidR="000444B8">
        <w:t xml:space="preserve">measures imposed by government, R is a cumulated measure of recovered individuals per million, </w:t>
      </w:r>
      <w:r w:rsidR="008D484D">
        <w:t>calculated as the difference between cu</w:t>
      </w:r>
      <w:r w:rsidR="0076383B">
        <w:t>m</w:t>
      </w:r>
      <w:r w:rsidR="008D484D">
        <w:t>ulative cases and deaths</w:t>
      </w:r>
      <w:r w:rsidR="0076383B">
        <w:t xml:space="preserve">, </w:t>
      </w:r>
      <w:r w:rsidRPr="004E0053" w:rsidR="000444B8">
        <w:t xml:space="preserve">Y is income per capita </w:t>
      </w:r>
      <w:r w:rsidR="00B92C7F">
        <w:t xml:space="preserve">in 2019 </w:t>
      </w:r>
      <w:r w:rsidRPr="004E0053" w:rsidR="009F3B54">
        <w:t xml:space="preserve">and </w:t>
      </w:r>
      <m:oMath>
        <m:r>
          <w:rPr>
            <w:rFonts w:ascii="Cambria Math" w:hAnsi="Cambria Math"/>
          </w:rPr>
          <m:t>OLD</m:t>
        </m:r>
      </m:oMath>
      <w:r w:rsidRPr="004E0053" w:rsidR="000444B8">
        <w:t xml:space="preserve"> is the fraction of individuals above 65</w:t>
      </w:r>
      <w:r w:rsidR="00B92C7F">
        <w:t xml:space="preserve"> in 2019</w:t>
      </w:r>
      <w:r w:rsidRPr="004E0053" w:rsidR="000444B8">
        <w:t>.</w:t>
      </w:r>
      <w:r w:rsidRPr="004E0053" w:rsidR="00F308C8">
        <w:rPr>
          <w:rStyle w:val="FootnoteReference"/>
        </w:rPr>
        <w:footnoteReference w:id="8"/>
      </w:r>
      <w:r w:rsidRPr="004E0053" w:rsidR="000444B8">
        <w:t xml:space="preserve"> </w:t>
      </w:r>
      <w:r w:rsidRPr="004E0053" w:rsidR="00F23EF4">
        <w:rPr>
          <w:color w:val="000000"/>
        </w:rPr>
        <w:t xml:space="preserve">The variable </w:t>
      </w:r>
      <m:oMath>
        <m:r>
          <w:rPr>
            <w:rFonts w:ascii="Cambria Math" w:hAnsi="Cambria Math"/>
            <w:color w:val="000000"/>
          </w:rPr>
          <m:t>R</m:t>
        </m:r>
      </m:oMath>
      <w:r w:rsidR="00F23EF4">
        <w:rPr>
          <w:color w:val="000000"/>
        </w:rPr>
        <w:t xml:space="preserve"> is introduced</w:t>
      </w:r>
      <w:r w:rsidRPr="004E0053" w:rsidR="00F23EF4">
        <w:rPr>
          <w:color w:val="000000"/>
        </w:rPr>
        <w:t xml:space="preserve"> to capture a potentially growing herd immunity effect that might</w:t>
      </w:r>
      <w:r w:rsidR="00F23EF4">
        <w:rPr>
          <w:color w:val="000000"/>
        </w:rPr>
        <w:t xml:space="preserve"> </w:t>
      </w:r>
      <w:r w:rsidRPr="004E0053" w:rsidR="009F3B54">
        <w:rPr>
          <w:color w:val="000000"/>
        </w:rPr>
        <w:t xml:space="preserve">appear after a sufficient fraction of the population recovers from </w:t>
      </w:r>
      <w:r w:rsidRPr="004E0053" w:rsidR="00E519F8">
        <w:rPr>
          <w:color w:val="000000"/>
        </w:rPr>
        <w:t>corona infections. The l</w:t>
      </w:r>
      <w:r w:rsidRPr="004E0053" w:rsidR="009F3B54">
        <w:rPr>
          <w:color w:val="000000"/>
        </w:rPr>
        <w:t xml:space="preserve">agged dependent variable accounts for serial correlation in </w:t>
      </w:r>
      <m:oMath>
        <m:r>
          <m:rPr>
            <m:sty m:val="p"/>
          </m:rPr>
          <w:rPr>
            <w:rFonts w:ascii="Cambria Math" w:hAnsi="Cambria Math"/>
            <w:color w:val="000000"/>
          </w:rPr>
          <m:t>MLI</m:t>
        </m:r>
      </m:oMath>
      <w:r w:rsidRPr="004E0053" w:rsidR="00E519F8">
        <w:rPr>
          <w:iCs/>
          <w:color w:val="000000"/>
        </w:rPr>
        <w:t xml:space="preserve">. </w:t>
      </w:r>
    </w:p>
    <w:p xmlns:wp14="http://schemas.microsoft.com/office/word/2010/wordml" w:rsidR="00451F31" w:rsidP="00451F31" w:rsidRDefault="00451F31" w14:paraId="01ECCB08" wp14:textId="77777777">
      <w:pPr>
        <w:spacing w:after="0" w:line="360" w:lineRule="auto"/>
        <w:ind w:firstLine="720"/>
        <w:jc w:val="both"/>
        <w:rPr>
          <w:rFonts w:eastAsia="Times New Roman"/>
          <w:color w:val="000000"/>
        </w:rPr>
      </w:pPr>
      <w:r>
        <w:rPr>
          <w:iCs/>
          <w:color w:val="000000"/>
        </w:rPr>
        <w:tab/>
      </w:r>
      <w:r w:rsidRPr="004E0053">
        <w:rPr>
          <w:rFonts w:eastAsia="Times New Roman"/>
          <w:iCs/>
          <w:color w:val="000000"/>
        </w:rPr>
        <w:t>Estimation is carried out by least squares</w:t>
      </w:r>
      <w:r>
        <w:rPr>
          <w:rFonts w:eastAsia="Times New Roman"/>
          <w:iCs/>
          <w:color w:val="000000"/>
        </w:rPr>
        <w:t>, with standard errors clustered by country and region</w:t>
      </w:r>
      <w:r w:rsidRPr="004E0053">
        <w:rPr>
          <w:rFonts w:eastAsia="Times New Roman"/>
          <w:iCs/>
          <w:color w:val="000000"/>
        </w:rPr>
        <w:t>.</w:t>
      </w:r>
      <w:r>
        <w:rPr>
          <w:rFonts w:eastAsia="Times New Roman"/>
          <w:iCs/>
          <w:color w:val="000000"/>
        </w:rPr>
        <w:t xml:space="preserve"> </w:t>
      </w:r>
      <w:r w:rsidRPr="004E0053">
        <w:rPr>
          <w:rFonts w:eastAsia="Times New Roman"/>
          <w:iCs/>
          <w:color w:val="000000"/>
        </w:rPr>
        <w:t xml:space="preserve">It is applied to the entire sample, as well as to three bins of observations grouped </w:t>
      </w:r>
      <w:r w:rsidRPr="004E0053">
        <w:rPr>
          <w:rFonts w:eastAsia="Times New Roman"/>
          <w:color w:val="000000"/>
        </w:rPr>
        <w:t>according to cumulated vaccin</w:t>
      </w:r>
      <w:r>
        <w:rPr>
          <w:rFonts w:eastAsia="Times New Roman"/>
          <w:color w:val="000000"/>
        </w:rPr>
        <w:t>ation rates: L</w:t>
      </w:r>
      <w:r w:rsidRPr="004E0053">
        <w:rPr>
          <w:rFonts w:eastAsia="Times New Roman"/>
          <w:color w:val="000000"/>
        </w:rPr>
        <w:t>ow (</w:t>
      </w:r>
      <m:oMath>
        <m:r>
          <w:rPr>
            <w:rFonts w:ascii="Cambria Math" w:hAnsi="Cambria Math" w:eastAsia="Times New Roman"/>
            <w:color w:val="000000"/>
          </w:rPr>
          <m:t>V&lt;40</m:t>
        </m:r>
      </m:oMath>
      <w:r w:rsidRPr="004E0053">
        <w:rPr>
          <w:rFonts w:eastAsia="Times New Roman"/>
          <w:color w:val="000000"/>
        </w:rPr>
        <w:t>), medium (</w:t>
      </w:r>
      <m:oMath>
        <m:r>
          <w:rPr>
            <w:rFonts w:ascii="Cambria Math" w:hAnsi="Cambria Math" w:eastAsia="Times New Roman"/>
            <w:color w:val="000000"/>
          </w:rPr>
          <m:t>40&lt;V&lt;80</m:t>
        </m:r>
      </m:oMath>
      <w:r w:rsidRPr="004E0053">
        <w:rPr>
          <w:rFonts w:eastAsia="Times New Roman"/>
          <w:color w:val="000000"/>
        </w:rPr>
        <w:t>), High (</w:t>
      </w:r>
      <m:oMath>
        <m:r>
          <w:rPr>
            <w:rFonts w:ascii="Cambria Math" w:hAnsi="Cambria Math" w:eastAsia="Times New Roman"/>
            <w:color w:val="000000"/>
          </w:rPr>
          <m:t>V&gt;80</m:t>
        </m:r>
      </m:oMath>
      <w:r w:rsidRPr="004E0053">
        <w:rPr>
          <w:rFonts w:eastAsia="Times New Roman"/>
          <w:color w:val="000000"/>
        </w:rPr>
        <w:t>). Table 1 presents three linear regression models; one for the full sample, the second for the high vaccination bin, and the third for the low vaccinations bin. The last column presents a logarithmic version for the e</w:t>
      </w:r>
      <w:r w:rsidR="00734D35">
        <w:rPr>
          <w:rFonts w:eastAsia="Times New Roman"/>
          <w:color w:val="000000"/>
        </w:rPr>
        <w:t>ntire sample. Except for the low vaccination bin regression</w:t>
      </w:r>
      <w:r w:rsidRPr="004E0053">
        <w:rPr>
          <w:rFonts w:eastAsia="Times New Roman"/>
          <w:color w:val="000000"/>
        </w:rPr>
        <w:t xml:space="preserve"> vaccines have a negative and significant impact on the mortality to infections ratio. </w:t>
      </w:r>
      <w:r>
        <w:rPr>
          <w:rFonts w:eastAsia="Times New Roman"/>
          <w:color w:val="000000"/>
        </w:rPr>
        <w:t xml:space="preserve">In the </w:t>
      </w:r>
      <w:r w:rsidRPr="004E0053">
        <w:rPr>
          <w:rFonts w:eastAsia="Times New Roman"/>
          <w:color w:val="000000"/>
        </w:rPr>
        <w:t>medium bin vaccines have no significant impact on the mortality/infection ratio (regression not shown). Sensitivity analysis consisting of dropping some of t</w:t>
      </w:r>
      <w:r>
        <w:rPr>
          <w:rFonts w:eastAsia="Times New Roman"/>
          <w:color w:val="000000"/>
        </w:rPr>
        <w:t>he insignificant regressors in T</w:t>
      </w:r>
      <w:r w:rsidRPr="004E0053">
        <w:rPr>
          <w:rFonts w:eastAsia="Times New Roman"/>
          <w:color w:val="000000"/>
        </w:rPr>
        <w:t xml:space="preserve">able 1 reveals that, for high levels of vaccination, the impact of vaccines is always significantly negative but is not uniformly significant for low levels of vaccinations (regressions not shown). </w:t>
      </w:r>
    </w:p>
    <w:p xmlns:wp14="http://schemas.microsoft.com/office/word/2010/wordml" w:rsidR="00451F31" w:rsidP="00451F31" w:rsidRDefault="00451F31" w14:paraId="68C2C4DB" wp14:textId="77777777">
      <w:pPr>
        <w:spacing w:after="0" w:line="360" w:lineRule="auto"/>
        <w:ind w:firstLine="720"/>
        <w:jc w:val="both"/>
        <w:rPr>
          <w:rFonts w:eastAsia="Times New Roman"/>
          <w:color w:val="000000"/>
        </w:rPr>
      </w:pPr>
      <w:r w:rsidRPr="004E0053">
        <w:rPr>
          <w:rFonts w:eastAsia="Times New Roman"/>
          <w:color w:val="000000"/>
        </w:rPr>
        <w:t xml:space="preserve">This supports the view that most of </w:t>
      </w:r>
      <w:r w:rsidR="00734D35">
        <w:rPr>
          <w:rFonts w:eastAsia="Times New Roman"/>
          <w:color w:val="000000"/>
        </w:rPr>
        <w:t xml:space="preserve">the </w:t>
      </w:r>
      <w:r w:rsidRPr="004E0053">
        <w:rPr>
          <w:rFonts w:eastAsia="Times New Roman"/>
          <w:color w:val="000000"/>
        </w:rPr>
        <w:t xml:space="preserve">moderating impact of vaccines on </w:t>
      </w:r>
      <m:oMath>
        <m:sSub>
          <m:sSubPr>
            <m:ctrlPr>
              <w:rPr>
                <w:rFonts w:ascii="Cambria Math" w:hAnsi="Cambria Math" w:eastAsia="Times New Roman"/>
                <w:i/>
              </w:rPr>
            </m:ctrlPr>
          </m:sSubPr>
          <m:e>
            <m:r>
              <w:rPr>
                <w:rFonts w:ascii="Cambria Math" w:hAnsi="Cambria Math"/>
              </w:rPr>
              <m:t>MLI</m:t>
            </m:r>
          </m:e>
          <m:sub>
            <m:r>
              <w:rPr>
                <w:rFonts w:ascii="Cambria Math" w:hAnsi="Cambria Math"/>
              </w:rPr>
              <m:t>it</m:t>
            </m:r>
          </m:sub>
        </m:sSub>
      </m:oMath>
      <w:r w:rsidRPr="004E0053">
        <w:rPr>
          <w:rFonts w:eastAsia="Times New Roman"/>
          <w:color w:val="000000"/>
        </w:rPr>
        <w:t xml:space="preserve"> materializ</w:t>
      </w:r>
      <w:r>
        <w:rPr>
          <w:rFonts w:eastAsia="Times New Roman"/>
          <w:color w:val="000000"/>
        </w:rPr>
        <w:t xml:space="preserve">es at sufficiently high levels </w:t>
      </w:r>
      <w:r w:rsidRPr="004E0053">
        <w:rPr>
          <w:rFonts w:eastAsia="Times New Roman"/>
          <w:color w:val="000000"/>
        </w:rPr>
        <w:t>of total vaccinations.  Although occasionally negative the stringency variable and the fraction of recovered individuals are insignificant in all regressions. The second result is consistent with the view that</w:t>
      </w:r>
      <w:r>
        <w:rPr>
          <w:rFonts w:eastAsia="Times New Roman"/>
          <w:color w:val="000000"/>
        </w:rPr>
        <w:t xml:space="preserve"> </w:t>
      </w:r>
      <w:r w:rsidRPr="004E0053">
        <w:rPr>
          <w:rFonts w:eastAsia="Times New Roman"/>
          <w:color w:val="000000"/>
        </w:rPr>
        <w:t>herd immunity has not been achieved at both the world and the high and low bins vaccines levels. The impact of income per capita is invariably negative and significant while that of the lagged dependent is invariably positive and significant.</w:t>
      </w:r>
    </w:p>
    <w:p xmlns:wp14="http://schemas.microsoft.com/office/word/2010/wordml" w:rsidRPr="00BB02BF" w:rsidR="00BB02BF" w:rsidP="00BB02BF" w:rsidRDefault="00BB02BF" w14:paraId="725DA49D" wp14:textId="77777777">
      <w:pPr>
        <w:spacing w:after="0" w:line="360" w:lineRule="auto"/>
        <w:jc w:val="both"/>
        <w:rPr>
          <w:rFonts w:eastAsia="Times New Roman"/>
          <w:b/>
          <w:bCs/>
          <w:color w:val="000000"/>
        </w:rPr>
      </w:pPr>
      <w:r w:rsidRPr="00BB02BF">
        <w:rPr>
          <w:b/>
          <w:bCs/>
        </w:rPr>
        <w:t>2a</w:t>
      </w:r>
      <w:r>
        <w:rPr>
          <w:b/>
          <w:bCs/>
        </w:rPr>
        <w:t>. Accounting for waning in the effectiveness of vaccines</w:t>
      </w:r>
    </w:p>
    <w:p xmlns:wp14="http://schemas.microsoft.com/office/word/2010/wordml" w:rsidR="002914BB" w:rsidP="002914BB" w:rsidRDefault="00BB02BF" w14:paraId="242A30A7" wp14:textId="77777777">
      <w:pPr>
        <w:spacing w:after="0" w:line="360" w:lineRule="auto"/>
        <w:ind w:firstLine="720"/>
        <w:jc w:val="both"/>
        <w:rPr>
          <w:rFonts w:eastAsia="Times New Roman"/>
          <w:iCs/>
          <w:color w:val="000000"/>
        </w:rPr>
      </w:pPr>
      <w:r>
        <w:rPr>
          <w:rFonts w:eastAsia="Times New Roman"/>
          <w:color w:val="000000"/>
        </w:rPr>
        <w:t xml:space="preserve">Medical tests have shown that the effectiveness of vaccines diminishes gradually as the time elapsed since inoculation increase. Although existing data </w:t>
      </w:r>
      <w:r w:rsidR="001579BE">
        <w:rPr>
          <w:rFonts w:eastAsia="Times New Roman"/>
          <w:color w:val="000000"/>
        </w:rPr>
        <w:t xml:space="preserve">on the rate of depreciation by type of vaccine </w:t>
      </w:r>
      <w:r w:rsidR="00375446">
        <w:rPr>
          <w:rFonts w:eastAsia="Times New Roman"/>
          <w:color w:val="000000"/>
        </w:rPr>
        <w:t>d</w:t>
      </w:r>
      <w:r>
        <w:rPr>
          <w:rFonts w:eastAsia="Times New Roman"/>
          <w:color w:val="000000"/>
        </w:rPr>
        <w:t xml:space="preserve">oes not </w:t>
      </w:r>
      <w:r w:rsidR="001579BE">
        <w:rPr>
          <w:rFonts w:eastAsia="Times New Roman"/>
          <w:color w:val="000000"/>
        </w:rPr>
        <w:t xml:space="preserve">make it possible to account for different rates of depreciation it is possible to </w:t>
      </w:r>
      <w:r w:rsidR="00375446">
        <w:rPr>
          <w:rFonts w:eastAsia="Times New Roman"/>
          <w:color w:val="000000"/>
        </w:rPr>
        <w:t>obtain a ball</w:t>
      </w:r>
      <w:r w:rsidR="00F1659D">
        <w:rPr>
          <w:rFonts w:eastAsia="Times New Roman"/>
          <w:color w:val="000000"/>
        </w:rPr>
        <w:t xml:space="preserve"> </w:t>
      </w:r>
      <w:r w:rsidR="00375446">
        <w:rPr>
          <w:rFonts w:eastAsia="Times New Roman"/>
          <w:color w:val="000000"/>
        </w:rPr>
        <w:t xml:space="preserve">park </w:t>
      </w:r>
      <w:r w:rsidR="001579BE">
        <w:rPr>
          <w:rFonts w:eastAsia="Times New Roman"/>
          <w:color w:val="000000"/>
        </w:rPr>
        <w:t>rate of depreciation by using</w:t>
      </w:r>
      <w:r>
        <w:rPr>
          <w:rFonts w:eastAsia="Times New Roman"/>
          <w:color w:val="000000"/>
        </w:rPr>
        <w:t xml:space="preserve"> </w:t>
      </w:r>
      <w:r w:rsidR="001579BE">
        <w:rPr>
          <w:rFonts w:eastAsia="Times New Roman"/>
          <w:color w:val="000000"/>
        </w:rPr>
        <w:t>information on the rate of depreciation of Feizer’s vaccine.</w:t>
      </w:r>
      <w:r>
        <w:rPr>
          <w:rFonts w:eastAsia="Times New Roman"/>
          <w:color w:val="000000"/>
        </w:rPr>
        <w:t xml:space="preserve"> </w:t>
      </w:r>
      <w:r w:rsidR="001579BE">
        <w:rPr>
          <w:rFonts w:eastAsia="Times New Roman"/>
          <w:color w:val="000000"/>
        </w:rPr>
        <w:t>Medic</w:t>
      </w:r>
      <w:r w:rsidR="007157CA">
        <w:rPr>
          <w:rFonts w:eastAsia="Times New Roman"/>
          <w:color w:val="000000"/>
        </w:rPr>
        <w:t>al sources report that after 5 months the effectiveness of Feizer’s vaccine</w:t>
      </w:r>
      <w:r w:rsidR="00F1659D">
        <w:rPr>
          <w:rFonts w:eastAsia="Times New Roman"/>
          <w:color w:val="000000"/>
        </w:rPr>
        <w:t xml:space="preserve"> </w:t>
      </w:r>
      <w:r w:rsidR="007157CA">
        <w:rPr>
          <w:rFonts w:eastAsia="Times New Roman"/>
          <w:color w:val="000000"/>
        </w:rPr>
        <w:t>goes down from 90% to 30%</w:t>
      </w:r>
      <w:r w:rsidR="00C31A0D">
        <w:rPr>
          <w:rFonts w:eastAsia="Times New Roman"/>
          <w:color w:val="000000"/>
        </w:rPr>
        <w:t>.</w:t>
      </w:r>
      <w:r w:rsidR="00375446">
        <w:rPr>
          <w:rFonts w:eastAsia="Times New Roman"/>
          <w:color w:val="000000"/>
        </w:rPr>
        <w:t xml:space="preserve"> This implies that, on average, over half of this period (two and a half </w:t>
      </w:r>
      <w:r w:rsidR="002514A3">
        <w:rPr>
          <w:rFonts w:eastAsia="Times New Roman"/>
          <w:color w:val="000000"/>
        </w:rPr>
        <w:t>months or 11 weeks</w:t>
      </w:r>
      <w:r w:rsidR="00375446">
        <w:rPr>
          <w:rFonts w:eastAsia="Times New Roman"/>
          <w:color w:val="000000"/>
        </w:rPr>
        <w:t>) the effectiveness</w:t>
      </w:r>
      <w:r w:rsidR="007157CA">
        <w:rPr>
          <w:rFonts w:eastAsia="Times New Roman"/>
          <w:color w:val="000000"/>
        </w:rPr>
        <w:t xml:space="preserve"> </w:t>
      </w:r>
      <w:r w:rsidR="00375446">
        <w:rPr>
          <w:rFonts w:eastAsia="Times New Roman"/>
          <w:color w:val="000000"/>
        </w:rPr>
        <w:t xml:space="preserve">of a given stock of vaccines is lower by half of the difference between 90% and 30% normalized by 90%. More precisely </w:t>
      </w:r>
      <m:oMath>
        <m:sSubSup>
          <m:sSubSupPr>
            <m:ctrlPr>
              <w:rPr>
                <w:rFonts w:ascii="Cambria Math" w:hAnsi="Cambria Math" w:eastAsia="Times New Roman"/>
                <w:i/>
                <w:color w:val="000000"/>
              </w:rPr>
            </m:ctrlPr>
          </m:sSubSupPr>
          <m:e>
            <m:r>
              <w:rPr>
                <w:rFonts w:ascii="Cambria Math" w:hAnsi="Cambria Math" w:eastAsia="Times New Roman"/>
                <w:color w:val="000000"/>
              </w:rPr>
              <m:t>V</m:t>
            </m:r>
          </m:e>
          <m:sub>
            <m:r>
              <w:rPr>
                <w:rFonts w:ascii="Cambria Math" w:hAnsi="Cambria Math" w:eastAsia="Times New Roman"/>
                <w:color w:val="000000"/>
              </w:rPr>
              <m:t>t</m:t>
            </m:r>
          </m:sub>
          <m:sup>
            <m:r>
              <w:rPr>
                <w:rFonts w:ascii="Cambria Math" w:hAnsi="Cambria Math" w:eastAsia="Times New Roman"/>
                <w:color w:val="000000"/>
              </w:rPr>
              <m:t>ad</m:t>
            </m:r>
          </m:sup>
        </m:sSubSup>
        <m:r>
          <w:rPr>
            <w:rFonts w:ascii="Cambria Math" w:hAnsi="Cambria Math" w:eastAsia="Times New Roman"/>
            <w:color w:val="000000"/>
          </w:rPr>
          <m:t>=</m:t>
        </m:r>
        <m:sSub>
          <m:sSubPr>
            <m:ctrlPr>
              <w:rPr>
                <w:rFonts w:ascii="Cambria Math" w:hAnsi="Cambria Math" w:eastAsia="Times New Roman"/>
                <w:i/>
                <w:color w:val="000000"/>
              </w:rPr>
            </m:ctrlPr>
          </m:sSubPr>
          <m:e>
            <m:r>
              <w:rPr>
                <w:rFonts w:ascii="Cambria Math" w:hAnsi="Cambria Math" w:eastAsia="Times New Roman"/>
                <w:color w:val="000000"/>
              </w:rPr>
              <m:t>V</m:t>
            </m:r>
          </m:e>
          <m:sub>
            <m:r>
              <w:rPr>
                <w:rFonts w:ascii="Cambria Math" w:hAnsi="Cambria Math" w:eastAsia="Times New Roman"/>
                <w:color w:val="000000"/>
              </w:rPr>
              <m:t>t</m:t>
            </m:r>
          </m:sub>
        </m:sSub>
        <m:r>
          <w:rPr>
            <w:rFonts w:ascii="Cambria Math" w:hAnsi="Cambria Math" w:eastAsia="Times New Roman"/>
            <w:color w:val="000000"/>
          </w:rPr>
          <m:t>-</m:t>
        </m:r>
        <m:f>
          <m:fPr>
            <m:ctrlPr>
              <w:rPr>
                <w:rFonts w:ascii="Cambria Math" w:hAnsi="Cambria Math" w:eastAsia="Times New Roman"/>
                <w:i/>
                <w:color w:val="000000"/>
              </w:rPr>
            </m:ctrlPr>
          </m:fPr>
          <m:num>
            <m:r>
              <w:rPr>
                <w:rFonts w:ascii="Cambria Math" w:hAnsi="Cambria Math" w:eastAsia="Times New Roman"/>
                <w:color w:val="000000"/>
              </w:rPr>
              <m:t>0.3</m:t>
            </m:r>
          </m:num>
          <m:den>
            <m:r>
              <w:rPr>
                <w:rFonts w:ascii="Cambria Math" w:hAnsi="Cambria Math" w:eastAsia="Times New Roman"/>
                <w:color w:val="000000"/>
              </w:rPr>
              <m:t>0.9</m:t>
            </m:r>
          </m:den>
        </m:f>
        <m:sSub>
          <m:sSubPr>
            <m:ctrlPr>
              <w:rPr>
                <w:rFonts w:ascii="Cambria Math" w:hAnsi="Cambria Math" w:eastAsia="Times New Roman"/>
                <w:i/>
                <w:color w:val="000000"/>
              </w:rPr>
            </m:ctrlPr>
          </m:sSubPr>
          <m:e>
            <m:r>
              <w:rPr>
                <w:rFonts w:ascii="Cambria Math" w:hAnsi="Cambria Math" w:eastAsia="Times New Roman"/>
                <w:color w:val="000000"/>
              </w:rPr>
              <m:t>V</m:t>
            </m:r>
          </m:e>
          <m:sub>
            <m:r>
              <w:rPr>
                <w:rFonts w:ascii="Cambria Math" w:hAnsi="Cambria Math" w:eastAsia="Times New Roman"/>
                <w:color w:val="000000"/>
              </w:rPr>
              <m:t>t-11</m:t>
            </m:r>
          </m:sub>
        </m:sSub>
      </m:oMath>
      <w:r w:rsidR="00F1659D">
        <w:rPr>
          <w:rFonts w:eastAsia="Times New Roman"/>
          <w:iCs/>
          <w:color w:val="000000"/>
          <w:vertAlign w:val="superscript"/>
        </w:rPr>
        <w:t xml:space="preserve"> </w:t>
      </w:r>
      <w:r w:rsidR="00F1659D">
        <w:rPr>
          <w:rFonts w:eastAsia="Times New Roman"/>
          <w:iCs/>
          <w:color w:val="000000"/>
        </w:rPr>
        <w:t xml:space="preserve">where </w:t>
      </w:r>
      <m:oMath>
        <m:sSubSup>
          <m:sSubSupPr>
            <m:ctrlPr>
              <w:rPr>
                <w:rFonts w:ascii="Cambria Math" w:hAnsi="Cambria Math" w:eastAsia="Times New Roman"/>
                <w:i/>
                <w:color w:val="000000"/>
              </w:rPr>
            </m:ctrlPr>
          </m:sSubSupPr>
          <m:e>
            <m:r>
              <w:rPr>
                <w:rFonts w:ascii="Cambria Math" w:hAnsi="Cambria Math" w:eastAsia="Times New Roman"/>
                <w:color w:val="000000"/>
              </w:rPr>
              <m:t>V</m:t>
            </m:r>
          </m:e>
          <m:sub>
            <m:r>
              <w:rPr>
                <w:rFonts w:ascii="Cambria Math" w:hAnsi="Cambria Math" w:eastAsia="Times New Roman"/>
                <w:color w:val="000000"/>
              </w:rPr>
              <m:t>t</m:t>
            </m:r>
          </m:sub>
          <m:sup>
            <m:r>
              <w:rPr>
                <w:rFonts w:ascii="Cambria Math" w:hAnsi="Cambria Math" w:eastAsia="Times New Roman"/>
                <w:color w:val="000000"/>
              </w:rPr>
              <m:t>ad</m:t>
            </m:r>
          </m:sup>
        </m:sSubSup>
      </m:oMath>
      <w:r w:rsidR="00F1659D">
        <w:rPr>
          <w:rFonts w:eastAsia="Times New Roman"/>
          <w:color w:val="000000"/>
        </w:rPr>
        <w:t xml:space="preserve"> </w:t>
      </w:r>
      <w:r w:rsidR="00F1659D">
        <w:rPr>
          <w:rFonts w:eastAsia="Times New Roman"/>
          <w:iCs/>
          <w:color w:val="000000"/>
        </w:rPr>
        <w:t xml:space="preserve">is </w:t>
      </w:r>
      <w:r w:rsidRPr="004E0053" w:rsidR="00F1659D">
        <w:t>the cumulated number of vaccines per 100 individuals</w:t>
      </w:r>
      <w:r w:rsidR="00F1659D">
        <w:rPr>
          <w:rFonts w:eastAsia="Times New Roman"/>
          <w:iCs/>
          <w:color w:val="000000"/>
        </w:rPr>
        <w:t xml:space="preserve"> adjusted for depreciation.</w:t>
      </w:r>
      <w:r w:rsidR="001E5546">
        <w:rPr>
          <w:rFonts w:eastAsia="Times New Roman"/>
          <w:iCs/>
          <w:color w:val="000000"/>
        </w:rPr>
        <w:t xml:space="preserve"> Since during the first six months of 2021 </w:t>
      </w:r>
      <w:r w:rsidR="00ED62D1">
        <w:rPr>
          <w:rFonts w:eastAsia="Times New Roman"/>
          <w:iCs/>
          <w:color w:val="000000"/>
        </w:rPr>
        <w:t>cumulated</w:t>
      </w:r>
      <w:r w:rsidR="001E5546">
        <w:rPr>
          <w:rFonts w:eastAsia="Times New Roman"/>
          <w:iCs/>
          <w:color w:val="000000"/>
        </w:rPr>
        <w:t xml:space="preserve"> vaccines were relatively low this correction is applied only from </w:t>
      </w:r>
      <w:r w:rsidR="00ED62D1">
        <w:rPr>
          <w:rFonts w:eastAsia="Times New Roman"/>
          <w:iCs/>
          <w:color w:val="000000"/>
        </w:rPr>
        <w:t xml:space="preserve">July 1 2021. </w:t>
      </w:r>
      <w:r w:rsidR="002914BB">
        <w:rPr>
          <w:rFonts w:eastAsia="Times New Roman"/>
          <w:iCs/>
          <w:color w:val="000000"/>
        </w:rPr>
        <w:t xml:space="preserve">The upper contour of the dark shaded area in the two panel of Figure 1 show the value of </w:t>
      </w:r>
      <m:oMath>
        <m:sSubSup>
          <m:sSubSupPr>
            <m:ctrlPr>
              <w:rPr>
                <w:rFonts w:ascii="Cambria Math" w:hAnsi="Cambria Math" w:eastAsia="Times New Roman"/>
                <w:i/>
                <w:color w:val="000000"/>
              </w:rPr>
            </m:ctrlPr>
          </m:sSubSupPr>
          <m:e>
            <m:r>
              <w:rPr>
                <w:rFonts w:ascii="Cambria Math" w:hAnsi="Cambria Math" w:eastAsia="Times New Roman"/>
                <w:color w:val="000000"/>
              </w:rPr>
              <m:t>V</m:t>
            </m:r>
          </m:e>
          <m:sub>
            <m:r>
              <w:rPr>
                <w:rFonts w:ascii="Cambria Math" w:hAnsi="Cambria Math" w:eastAsia="Times New Roman"/>
                <w:color w:val="000000"/>
              </w:rPr>
              <m:t>t</m:t>
            </m:r>
          </m:sub>
          <m:sup>
            <m:r>
              <w:rPr>
                <w:rFonts w:ascii="Cambria Math" w:hAnsi="Cambria Math" w:eastAsia="Times New Roman"/>
                <w:color w:val="000000"/>
              </w:rPr>
              <m:t>ad</m:t>
            </m:r>
          </m:sup>
        </m:sSubSup>
      </m:oMath>
      <w:r w:rsidR="002914BB">
        <w:rPr>
          <w:rFonts w:eastAsia="Times New Roman"/>
          <w:color w:val="000000"/>
        </w:rPr>
        <w:t xml:space="preserve"> for the UK. </w:t>
      </w:r>
    </w:p>
    <w:p xmlns:wp14="http://schemas.microsoft.com/office/word/2010/wordml" w:rsidRPr="00F1659D" w:rsidR="00734D35" w:rsidP="002914BB" w:rsidRDefault="00F1659D" w14:paraId="183AB077" wp14:textId="77777777">
      <w:pPr>
        <w:spacing w:after="0" w:line="360" w:lineRule="auto"/>
        <w:ind w:firstLine="720"/>
        <w:jc w:val="both"/>
        <w:rPr>
          <w:rFonts w:eastAsia="Times New Roman"/>
          <w:color w:val="000000"/>
        </w:rPr>
      </w:pPr>
      <w:r>
        <w:rPr>
          <w:rFonts w:eastAsia="Times New Roman"/>
          <w:iCs/>
          <w:color w:val="000000"/>
        </w:rPr>
        <w:t xml:space="preserve">Table 1a in the appendix replicates table 1 with </w:t>
      </w:r>
      <m:oMath>
        <m:sSub>
          <m:sSubPr>
            <m:ctrlPr>
              <w:rPr>
                <w:rFonts w:ascii="Cambria Math" w:hAnsi="Cambria Math" w:eastAsia="Times New Roman"/>
                <w:i/>
                <w:color w:val="000000"/>
              </w:rPr>
            </m:ctrlPr>
          </m:sSubPr>
          <m:e>
            <m:r>
              <w:rPr>
                <w:rFonts w:ascii="Cambria Math" w:hAnsi="Cambria Math" w:eastAsia="Times New Roman"/>
                <w:color w:val="000000"/>
              </w:rPr>
              <m:t>V</m:t>
            </m:r>
          </m:e>
          <m:sub>
            <m:r>
              <w:rPr>
                <w:rFonts w:ascii="Cambria Math" w:hAnsi="Cambria Math" w:eastAsia="Times New Roman"/>
                <w:color w:val="000000"/>
              </w:rPr>
              <m:t>t</m:t>
            </m:r>
          </m:sub>
        </m:sSub>
      </m:oMath>
      <w:r>
        <w:rPr>
          <w:rFonts w:eastAsia="Times New Roman"/>
          <w:color w:val="000000"/>
        </w:rPr>
        <w:t xml:space="preserve"> </w:t>
      </w:r>
      <w:r>
        <w:rPr>
          <w:rFonts w:eastAsia="Times New Roman"/>
          <w:iCs/>
          <w:color w:val="000000"/>
        </w:rPr>
        <w:t xml:space="preserve">replaced by </w:t>
      </w:r>
      <m:oMath>
        <m:sSubSup>
          <m:sSubSupPr>
            <m:ctrlPr>
              <w:rPr>
                <w:rFonts w:ascii="Cambria Math" w:hAnsi="Cambria Math" w:eastAsia="Times New Roman"/>
                <w:i/>
                <w:color w:val="000000"/>
              </w:rPr>
            </m:ctrlPr>
          </m:sSubSupPr>
          <m:e>
            <m:r>
              <w:rPr>
                <w:rFonts w:ascii="Cambria Math" w:hAnsi="Cambria Math" w:eastAsia="Times New Roman"/>
                <w:color w:val="000000"/>
              </w:rPr>
              <m:t>V</m:t>
            </m:r>
          </m:e>
          <m:sub>
            <m:r>
              <w:rPr>
                <w:rFonts w:ascii="Cambria Math" w:hAnsi="Cambria Math" w:eastAsia="Times New Roman"/>
                <w:color w:val="000000"/>
              </w:rPr>
              <m:t>t</m:t>
            </m:r>
          </m:sub>
          <m:sup>
            <m:r>
              <w:rPr>
                <w:rFonts w:ascii="Cambria Math" w:hAnsi="Cambria Math" w:eastAsia="Times New Roman"/>
                <w:color w:val="000000"/>
              </w:rPr>
              <m:t>ad</m:t>
            </m:r>
          </m:sup>
        </m:sSubSup>
      </m:oMath>
      <w:r>
        <w:rPr>
          <w:rFonts w:eastAsia="Times New Roman"/>
          <w:color w:val="000000"/>
        </w:rPr>
        <w:t xml:space="preserve">. Results are similar to those of Table </w:t>
      </w:r>
      <w:r w:rsidR="009634B8">
        <w:rPr>
          <w:rFonts w:eastAsia="Times New Roman"/>
          <w:color w:val="000000"/>
        </w:rPr>
        <w:t xml:space="preserve">1 and even a bit stronger as the impact of </w:t>
      </w:r>
      <m:oMath>
        <m:sSubSup>
          <m:sSubSupPr>
            <m:ctrlPr>
              <w:rPr>
                <w:rFonts w:ascii="Cambria Math" w:hAnsi="Cambria Math" w:eastAsia="Times New Roman"/>
                <w:i/>
                <w:color w:val="000000"/>
              </w:rPr>
            </m:ctrlPr>
          </m:sSubSupPr>
          <m:e>
            <m:r>
              <w:rPr>
                <w:rFonts w:ascii="Cambria Math" w:hAnsi="Cambria Math" w:eastAsia="Times New Roman"/>
                <w:color w:val="000000"/>
              </w:rPr>
              <m:t>V</m:t>
            </m:r>
          </m:e>
          <m:sub>
            <m:r>
              <w:rPr>
                <w:rFonts w:ascii="Cambria Math" w:hAnsi="Cambria Math" w:eastAsia="Times New Roman"/>
                <w:color w:val="000000"/>
              </w:rPr>
              <m:t>t</m:t>
            </m:r>
          </m:sub>
          <m:sup>
            <m:r>
              <w:rPr>
                <w:rFonts w:ascii="Cambria Math" w:hAnsi="Cambria Math" w:eastAsia="Times New Roman"/>
                <w:color w:val="000000"/>
              </w:rPr>
              <m:t>ad</m:t>
            </m:r>
          </m:sup>
        </m:sSubSup>
      </m:oMath>
      <w:r>
        <w:rPr>
          <w:rFonts w:eastAsia="Times New Roman"/>
          <w:color w:val="000000"/>
        </w:rPr>
        <w:t xml:space="preserve"> </w:t>
      </w:r>
      <w:r w:rsidR="009634B8">
        <w:rPr>
          <w:rFonts w:eastAsia="Times New Roman"/>
          <w:color w:val="000000"/>
        </w:rPr>
        <w:t xml:space="preserve">on the mortality/infection ratio is negative and significant in </w:t>
      </w:r>
      <w:r w:rsidRPr="001E5546" w:rsidR="009634B8">
        <w:rPr>
          <w:rFonts w:eastAsia="Times New Roman"/>
          <w:b/>
          <w:bCs/>
          <w:color w:val="000000"/>
        </w:rPr>
        <w:t>all</w:t>
      </w:r>
      <w:r w:rsidR="009634B8">
        <w:rPr>
          <w:rFonts w:eastAsia="Times New Roman"/>
          <w:color w:val="000000"/>
        </w:rPr>
        <w:t xml:space="preserve"> four regressions. </w:t>
      </w:r>
    </w:p>
    <w:p xmlns:wp14="http://schemas.microsoft.com/office/word/2010/wordml" w:rsidRPr="004E0053" w:rsidR="00E5421C" w:rsidP="00AE735C" w:rsidRDefault="000A356B" w14:paraId="29D6B04F" wp14:textId="77777777">
      <w:pPr>
        <w:spacing w:after="0" w:line="360" w:lineRule="auto"/>
        <w:jc w:val="both"/>
        <w:rPr>
          <w:rFonts w:eastAsia="Times New Roman"/>
          <w:color w:val="000000"/>
        </w:rPr>
      </w:pPr>
      <w:r w:rsidRPr="004E0053">
        <w:rPr>
          <w:rFonts w:eastAsia="Times New Roman"/>
          <w:iCs/>
          <w:color w:val="000000"/>
        </w:rPr>
        <w:tab/>
      </w:r>
      <w:r w:rsidRPr="004E0053" w:rsidR="00051816">
        <w:rPr>
          <w:rFonts w:eastAsia="Times New Roman"/>
          <w:color w:val="000000"/>
        </w:rPr>
        <w:t xml:space="preserve"> </w:t>
      </w:r>
    </w:p>
    <w:p xmlns:wp14="http://schemas.microsoft.com/office/word/2010/wordml" w:rsidRPr="004E0053" w:rsidR="009F3B54" w:rsidP="006141F0" w:rsidRDefault="000570F5" w14:paraId="439F1536" wp14:textId="77777777">
      <w:pPr>
        <w:spacing w:after="0" w:line="360" w:lineRule="auto"/>
        <w:rPr>
          <w:rFonts w:eastAsia="Times New Roman"/>
          <w:b/>
          <w:bCs/>
          <w:color w:val="000000"/>
        </w:rPr>
      </w:pPr>
      <w:r w:rsidRPr="004E0053">
        <w:rPr>
          <w:rFonts w:eastAsia="Times New Roman"/>
          <w:b/>
          <w:bCs/>
          <w:color w:val="000000"/>
        </w:rPr>
        <w:t xml:space="preserve">Table 1: Impact of </w:t>
      </w:r>
      <w:r w:rsidRPr="004E0053" w:rsidR="009B15AA">
        <w:rPr>
          <w:rFonts w:eastAsia="Times New Roman"/>
          <w:b/>
          <w:bCs/>
          <w:color w:val="000000"/>
        </w:rPr>
        <w:t>vaccines</w:t>
      </w:r>
      <w:r w:rsidRPr="004E0053">
        <w:rPr>
          <w:rFonts w:eastAsia="Times New Roman"/>
          <w:b/>
          <w:bCs/>
          <w:color w:val="000000"/>
        </w:rPr>
        <w:t xml:space="preserve"> on the mortality to infections ratio</w:t>
      </w:r>
    </w:p>
    <w:tbl>
      <w:tblPr>
        <w:tblStyle w:val="TableGrid"/>
        <w:tblW w:w="0" w:type="auto"/>
        <w:tblLook w:val="04A0" w:firstRow="1" w:lastRow="0" w:firstColumn="1" w:lastColumn="0" w:noHBand="0" w:noVBand="1"/>
      </w:tblPr>
      <w:tblGrid>
        <w:gridCol w:w="1430"/>
        <w:gridCol w:w="1423"/>
        <w:gridCol w:w="1745"/>
        <w:gridCol w:w="1877"/>
        <w:gridCol w:w="2641"/>
      </w:tblGrid>
      <w:tr xmlns:wp14="http://schemas.microsoft.com/office/word/2010/wordml" w:rsidRPr="004E0053" w:rsidR="00B93222" w:rsidTr="00B93222" w14:paraId="2ADA7672" wp14:textId="77777777">
        <w:tc>
          <w:tcPr>
            <w:tcW w:w="1430" w:type="dxa"/>
          </w:tcPr>
          <w:p w:rsidRPr="004E0053" w:rsidR="00B93222" w:rsidP="00E12DF6" w:rsidRDefault="00B93222" w14:paraId="70B7FAAD" wp14:textId="77777777">
            <w:pPr>
              <w:spacing w:line="360" w:lineRule="auto"/>
              <w:rPr>
                <w:b/>
                <w:bCs/>
              </w:rPr>
            </w:pPr>
            <w:r w:rsidRPr="004E0053">
              <w:rPr>
                <w:b/>
                <w:bCs/>
              </w:rPr>
              <w:t>Regressor</w:t>
            </w:r>
          </w:p>
        </w:tc>
        <w:tc>
          <w:tcPr>
            <w:tcW w:w="5045" w:type="dxa"/>
            <w:gridSpan w:val="3"/>
          </w:tcPr>
          <w:p w:rsidRPr="004E0053" w:rsidR="00B93222" w:rsidP="002F686B" w:rsidRDefault="00B93222" w14:paraId="5D15CC08" wp14:textId="77777777">
            <w:pPr>
              <w:spacing w:line="360" w:lineRule="auto"/>
              <w:rPr>
                <w:b/>
                <w:bCs/>
              </w:rPr>
            </w:pPr>
            <w:r w:rsidRPr="004E0053">
              <w:rPr>
                <w:b/>
                <w:bCs/>
              </w:rPr>
              <w:t xml:space="preserve">Linear Regressions, Dependent variable: </w:t>
            </w:r>
            <m:oMath>
              <m:sSub>
                <m:sSubPr>
                  <m:ctrlPr>
                    <w:rPr>
                      <w:rFonts w:ascii="Cambria Math" w:hAnsi="Cambria Math" w:eastAsia="Times New Roman"/>
                      <w:b/>
                      <w:bCs/>
                      <w:i/>
                    </w:rPr>
                  </m:ctrlPr>
                </m:sSubPr>
                <m:e>
                  <m:r>
                    <m:rPr>
                      <m:sty m:val="bi"/>
                    </m:rPr>
                    <w:rPr>
                      <w:rFonts w:ascii="Cambria Math" w:hAnsi="Cambria Math"/>
                    </w:rPr>
                    <m:t>MLI</m:t>
                  </m:r>
                </m:e>
                <m:sub>
                  <m:r>
                    <m:rPr>
                      <m:sty m:val="bi"/>
                    </m:rPr>
                    <w:rPr>
                      <w:rFonts w:ascii="Cambria Math" w:hAnsi="Cambria Math"/>
                    </w:rPr>
                    <m:t>it</m:t>
                  </m:r>
                </m:sub>
              </m:sSub>
            </m:oMath>
          </w:p>
        </w:tc>
        <w:tc>
          <w:tcPr>
            <w:tcW w:w="2641" w:type="dxa"/>
          </w:tcPr>
          <w:p w:rsidRPr="004E0053" w:rsidR="00B93222" w:rsidP="002F686B" w:rsidRDefault="00B93222" w14:paraId="5E0B693C" wp14:textId="77777777">
            <w:pPr>
              <w:spacing w:line="360" w:lineRule="auto"/>
              <w:rPr>
                <w:b/>
                <w:bCs/>
              </w:rPr>
            </w:pPr>
            <w:r w:rsidRPr="004E0053">
              <w:rPr>
                <w:b/>
                <w:bCs/>
              </w:rPr>
              <w:t xml:space="preserve">Logarithmic Regression, Dependent variable: </w:t>
            </w:r>
            <m:oMath>
              <m:sSub>
                <m:sSubPr>
                  <m:ctrlPr>
                    <w:rPr>
                      <w:rFonts w:ascii="Cambria Math" w:hAnsi="Cambria Math" w:eastAsia="Times New Roman"/>
                      <w:b/>
                      <w:bCs/>
                      <w:i/>
                    </w:rPr>
                  </m:ctrlPr>
                </m:sSubPr>
                <m:e>
                  <m:r>
                    <m:rPr>
                      <m:sty m:val="b"/>
                    </m:rPr>
                    <w:rPr>
                      <w:rFonts w:ascii="Cambria Math" w:hAnsi="Cambria Math"/>
                    </w:rPr>
                    <m:t>log⁡</m:t>
                  </m:r>
                  <m:r>
                    <m:rPr>
                      <m:sty m:val="bi"/>
                    </m:rPr>
                    <w:rPr>
                      <w:rFonts w:ascii="Cambria Math" w:hAnsi="Cambria Math"/>
                    </w:rPr>
                    <m:t>(MLI</m:t>
                  </m:r>
                </m:e>
                <m:sub>
                  <m:r>
                    <m:rPr>
                      <m:sty m:val="bi"/>
                    </m:rPr>
                    <w:rPr>
                      <w:rFonts w:ascii="Cambria Math" w:hAnsi="Cambria Math"/>
                    </w:rPr>
                    <m:t>it</m:t>
                  </m:r>
                </m:sub>
              </m:sSub>
              <m:r>
                <m:rPr>
                  <m:sty m:val="bi"/>
                </m:rPr>
                <w:rPr>
                  <w:rFonts w:ascii="Cambria Math" w:hAnsi="Cambria Math" w:eastAsia="Times New Roman"/>
                </w:rPr>
                <m:t>)</m:t>
              </m:r>
            </m:oMath>
          </w:p>
        </w:tc>
      </w:tr>
      <w:tr xmlns:wp14="http://schemas.microsoft.com/office/word/2010/wordml" w:rsidRPr="004E0053" w:rsidR="00B93222" w:rsidTr="00B93222" w14:paraId="4616A295" wp14:textId="77777777">
        <w:trPr>
          <w:trHeight w:val="665"/>
        </w:trPr>
        <w:tc>
          <w:tcPr>
            <w:tcW w:w="1430" w:type="dxa"/>
          </w:tcPr>
          <w:p w:rsidRPr="004E0053" w:rsidR="00B93222" w:rsidP="00E12DF6" w:rsidRDefault="00B93222" w14:paraId="45FB0818" wp14:textId="77777777">
            <w:pPr>
              <w:spacing w:line="360" w:lineRule="auto"/>
              <w:rPr>
                <w:u w:val="single"/>
              </w:rPr>
            </w:pPr>
          </w:p>
        </w:tc>
        <w:tc>
          <w:tcPr>
            <w:tcW w:w="1423" w:type="dxa"/>
          </w:tcPr>
          <w:p w:rsidRPr="004E0053" w:rsidR="00B93222" w:rsidP="00E12DF6" w:rsidRDefault="00B93222" w14:paraId="4ED200CC" wp14:textId="77777777">
            <w:pPr>
              <w:spacing w:line="360" w:lineRule="auto"/>
              <w:rPr>
                <w:u w:val="single"/>
              </w:rPr>
            </w:pPr>
            <w:r w:rsidRPr="004E0053">
              <w:rPr>
                <w:u w:val="single"/>
              </w:rPr>
              <w:t>Full Sample</w:t>
            </w:r>
          </w:p>
        </w:tc>
        <w:tc>
          <w:tcPr>
            <w:tcW w:w="1745" w:type="dxa"/>
          </w:tcPr>
          <w:p w:rsidRPr="004E0053" w:rsidR="00B93222" w:rsidP="00E12DF6" w:rsidRDefault="00B93222" w14:paraId="481EDE9E" wp14:textId="77777777">
            <w:pPr>
              <w:spacing w:line="360" w:lineRule="auto"/>
              <w:rPr>
                <w:u w:val="single"/>
              </w:rPr>
            </w:pPr>
            <w:r w:rsidRPr="004E0053">
              <w:rPr>
                <w:u w:val="single"/>
              </w:rPr>
              <w:t>High Vaccinations</w:t>
            </w:r>
          </w:p>
        </w:tc>
        <w:tc>
          <w:tcPr>
            <w:tcW w:w="1877" w:type="dxa"/>
          </w:tcPr>
          <w:p w:rsidRPr="004E0053" w:rsidR="00B93222" w:rsidP="00E12DF6" w:rsidRDefault="00B93222" w14:paraId="125CE02B" wp14:textId="77777777">
            <w:pPr>
              <w:spacing w:line="360" w:lineRule="auto"/>
              <w:rPr>
                <w:u w:val="single"/>
              </w:rPr>
            </w:pPr>
            <w:r w:rsidRPr="004E0053">
              <w:rPr>
                <w:u w:val="single"/>
              </w:rPr>
              <w:t>Low Vaccinations</w:t>
            </w:r>
          </w:p>
        </w:tc>
        <w:tc>
          <w:tcPr>
            <w:tcW w:w="2641" w:type="dxa"/>
          </w:tcPr>
          <w:p w:rsidRPr="004E0053" w:rsidR="00B93222" w:rsidP="00E12DF6" w:rsidRDefault="00B93222" w14:paraId="5D86D23A" wp14:textId="77777777">
            <w:pPr>
              <w:spacing w:line="360" w:lineRule="auto"/>
              <w:rPr>
                <w:u w:val="single"/>
              </w:rPr>
            </w:pPr>
            <w:r w:rsidRPr="004E0053">
              <w:rPr>
                <w:u w:val="single"/>
              </w:rPr>
              <w:t>Full Sample</w:t>
            </w:r>
          </w:p>
        </w:tc>
      </w:tr>
      <w:tr xmlns:wp14="http://schemas.microsoft.com/office/word/2010/wordml" w:rsidRPr="004E0053" w:rsidR="00B93222" w:rsidTr="00B93222" w14:paraId="59349467" wp14:textId="77777777">
        <w:tc>
          <w:tcPr>
            <w:tcW w:w="1430" w:type="dxa"/>
          </w:tcPr>
          <w:p w:rsidRPr="004E0053" w:rsidR="00B93222" w:rsidP="00E12DF6" w:rsidRDefault="00026F20" w14:paraId="748B6FAC" wp14:textId="77777777">
            <w:pPr>
              <w:spacing w:line="360" w:lineRule="auto"/>
            </w:pPr>
            <m:oMathPara>
              <m:oMath>
                <m:sSub>
                  <m:sSubPr>
                    <m:ctrlPr>
                      <w:rPr>
                        <w:rFonts w:ascii="Cambria Math" w:hAnsi="Cambria Math" w:eastAsia="Times New Roman"/>
                        <w:i/>
                      </w:rPr>
                    </m:ctrlPr>
                  </m:sSubPr>
                  <m:e>
                    <m:r>
                      <w:rPr>
                        <w:rFonts w:ascii="Cambria Math" w:hAnsi="Cambria Math"/>
                      </w:rPr>
                      <m:t>MLI</m:t>
                    </m:r>
                  </m:e>
                  <m:sub>
                    <m:r>
                      <w:rPr>
                        <w:rFonts w:ascii="Cambria Math" w:hAnsi="Cambria Math"/>
                      </w:rPr>
                      <m:t>i,t-1</m:t>
                    </m:r>
                  </m:sub>
                </m:sSub>
              </m:oMath>
            </m:oMathPara>
          </w:p>
        </w:tc>
        <w:tc>
          <w:tcPr>
            <w:tcW w:w="1423" w:type="dxa"/>
          </w:tcPr>
          <w:p w:rsidRPr="004E0053" w:rsidR="00B93222" w:rsidP="00E12DF6" w:rsidRDefault="00B93222" w14:paraId="6B90B328" wp14:textId="77777777">
            <w:pPr>
              <w:spacing w:line="360" w:lineRule="auto"/>
            </w:pPr>
            <w:r w:rsidRPr="004E0053">
              <w:t>0.71***</w:t>
            </w:r>
          </w:p>
          <w:p w:rsidRPr="004E0053" w:rsidR="00B93222" w:rsidP="00E12DF6" w:rsidRDefault="007B2FF8" w14:paraId="6C7E7F3E" wp14:textId="77777777">
            <w:pPr>
              <w:spacing w:line="360" w:lineRule="auto"/>
            </w:pPr>
            <w:r>
              <w:t>(0.09</w:t>
            </w:r>
            <w:r w:rsidRPr="004E0053" w:rsidR="00B93222">
              <w:t>)</w:t>
            </w:r>
          </w:p>
        </w:tc>
        <w:tc>
          <w:tcPr>
            <w:tcW w:w="1745" w:type="dxa"/>
          </w:tcPr>
          <w:p w:rsidRPr="004E0053" w:rsidR="00B93222" w:rsidP="00E12DF6" w:rsidRDefault="007B2FF8" w14:paraId="3C224751" wp14:textId="77777777">
            <w:pPr>
              <w:spacing w:line="360" w:lineRule="auto"/>
            </w:pPr>
            <w:r>
              <w:t>0.38*</w:t>
            </w:r>
            <w:r w:rsidRPr="004E0053" w:rsidR="00B93222">
              <w:t>*</w:t>
            </w:r>
          </w:p>
          <w:p w:rsidRPr="004E0053" w:rsidR="00B93222" w:rsidP="00E12DF6" w:rsidRDefault="007B2FF8" w14:paraId="056348E2" wp14:textId="77777777">
            <w:pPr>
              <w:spacing w:line="360" w:lineRule="auto"/>
            </w:pPr>
            <w:r>
              <w:t>(0.09</w:t>
            </w:r>
            <w:r w:rsidRPr="004E0053" w:rsidR="00B93222">
              <w:t>)</w:t>
            </w:r>
          </w:p>
        </w:tc>
        <w:tc>
          <w:tcPr>
            <w:tcW w:w="1877" w:type="dxa"/>
          </w:tcPr>
          <w:p w:rsidRPr="004E0053" w:rsidR="00B93222" w:rsidP="00E12DF6" w:rsidRDefault="007B2FF8" w14:paraId="5831ADC9" wp14:textId="77777777">
            <w:pPr>
              <w:spacing w:line="360" w:lineRule="auto"/>
            </w:pPr>
            <w:r>
              <w:t>0.81</w:t>
            </w:r>
            <w:r w:rsidRPr="004E0053" w:rsidR="00B93222">
              <w:t>***</w:t>
            </w:r>
          </w:p>
          <w:p w:rsidRPr="004E0053" w:rsidR="00B93222" w:rsidP="00E12DF6" w:rsidRDefault="007B2FF8" w14:paraId="6E56BB48" wp14:textId="77777777">
            <w:pPr>
              <w:spacing w:line="360" w:lineRule="auto"/>
            </w:pPr>
            <w:r>
              <w:t>(0.05</w:t>
            </w:r>
            <w:r w:rsidRPr="004E0053" w:rsidR="00B93222">
              <w:t>)</w:t>
            </w:r>
          </w:p>
        </w:tc>
        <w:tc>
          <w:tcPr>
            <w:tcW w:w="2641" w:type="dxa"/>
          </w:tcPr>
          <w:p w:rsidRPr="004E0053" w:rsidR="00B93222" w:rsidP="00E12DF6" w:rsidRDefault="00B93222" w14:paraId="0AEB4258" wp14:textId="77777777">
            <w:pPr>
              <w:spacing w:line="360" w:lineRule="auto"/>
            </w:pPr>
            <w:r w:rsidRPr="004E0053">
              <w:t>0.86***</w:t>
            </w:r>
          </w:p>
          <w:p w:rsidRPr="004E0053" w:rsidR="00B93222" w:rsidP="00E12DF6" w:rsidRDefault="00B93222" w14:paraId="20A68313" wp14:textId="77777777">
            <w:pPr>
              <w:spacing w:line="360" w:lineRule="auto"/>
            </w:pPr>
            <w:r w:rsidRPr="004E0053">
              <w:t>(0.02)</w:t>
            </w:r>
          </w:p>
        </w:tc>
      </w:tr>
      <w:tr xmlns:wp14="http://schemas.microsoft.com/office/word/2010/wordml" w:rsidRPr="004E0053" w:rsidR="00B93222" w:rsidTr="00B93222" w14:paraId="7AA8E1F8" wp14:textId="77777777">
        <w:tc>
          <w:tcPr>
            <w:tcW w:w="1430" w:type="dxa"/>
          </w:tcPr>
          <w:p w:rsidRPr="004E0053" w:rsidR="00B93222" w:rsidP="00E12DF6" w:rsidRDefault="00026F20" w14:paraId="6C8038E3" wp14:textId="77777777">
            <w:pPr>
              <w:spacing w:line="360" w:lineRule="auto"/>
            </w:pPr>
            <m:oMathPara>
              <m:oMath>
                <m:sSub>
                  <m:sSubPr>
                    <m:ctrlPr>
                      <w:rPr>
                        <w:rFonts w:ascii="Cambria Math" w:hAnsi="Cambria Math" w:eastAsia="Times New Roman"/>
                        <w:i/>
                      </w:rPr>
                    </m:ctrlPr>
                  </m:sSubPr>
                  <m:e>
                    <m:r>
                      <w:rPr>
                        <w:rFonts w:ascii="Cambria Math" w:hAnsi="Cambria Math"/>
                      </w:rPr>
                      <m:t>V</m:t>
                    </m:r>
                  </m:e>
                  <m:sub>
                    <m:r>
                      <w:rPr>
                        <w:rFonts w:ascii="Cambria Math" w:hAnsi="Cambria Math"/>
                      </w:rPr>
                      <m:t>i,  t-2</m:t>
                    </m:r>
                  </m:sub>
                </m:sSub>
              </m:oMath>
            </m:oMathPara>
          </w:p>
        </w:tc>
        <w:tc>
          <w:tcPr>
            <w:tcW w:w="1423" w:type="dxa"/>
          </w:tcPr>
          <w:p w:rsidRPr="004E0053" w:rsidR="00B93222" w:rsidP="00E12DF6" w:rsidRDefault="00B93222" w14:paraId="771A056D" wp14:textId="77777777">
            <w:pPr>
              <w:spacing w:line="360" w:lineRule="auto"/>
            </w:pPr>
            <w:r w:rsidRPr="004E0053">
              <w:t>-0.02*</w:t>
            </w:r>
          </w:p>
          <w:p w:rsidRPr="004E0053" w:rsidR="00B93222" w:rsidP="00E12DF6" w:rsidRDefault="00B93222" w14:paraId="32A947C0" wp14:textId="77777777">
            <w:pPr>
              <w:spacing w:line="360" w:lineRule="auto"/>
            </w:pPr>
            <w:r w:rsidRPr="004E0053">
              <w:t>(0.01)</w:t>
            </w:r>
          </w:p>
        </w:tc>
        <w:tc>
          <w:tcPr>
            <w:tcW w:w="1745" w:type="dxa"/>
          </w:tcPr>
          <w:p w:rsidRPr="004E0053" w:rsidR="00B93222" w:rsidP="00E12DF6" w:rsidRDefault="007B2FF8" w14:paraId="1C69F979" wp14:textId="77777777">
            <w:pPr>
              <w:spacing w:line="360" w:lineRule="auto"/>
            </w:pPr>
            <w:r>
              <w:t>-0.03</w:t>
            </w:r>
            <w:r w:rsidRPr="004E0053" w:rsidR="00B93222">
              <w:t>*</w:t>
            </w:r>
          </w:p>
          <w:p w:rsidRPr="004E0053" w:rsidR="00B93222" w:rsidP="00E12DF6" w:rsidRDefault="00B93222" w14:paraId="4382BAFF" wp14:textId="77777777">
            <w:pPr>
              <w:spacing w:line="360" w:lineRule="auto"/>
            </w:pPr>
            <w:r w:rsidRPr="004E0053">
              <w:t>0.01)</w:t>
            </w:r>
          </w:p>
        </w:tc>
        <w:tc>
          <w:tcPr>
            <w:tcW w:w="1877" w:type="dxa"/>
          </w:tcPr>
          <w:p w:rsidRPr="004E0053" w:rsidR="00B93222" w:rsidP="00E12DF6" w:rsidRDefault="007B2FF8" w14:paraId="537FE6B9" wp14:textId="77777777">
            <w:pPr>
              <w:spacing w:line="360" w:lineRule="auto"/>
            </w:pPr>
            <w:r>
              <w:t>-0.09</w:t>
            </w:r>
          </w:p>
          <w:p w:rsidRPr="004E0053" w:rsidR="00B93222" w:rsidP="00E12DF6" w:rsidRDefault="00B93222" w14:paraId="685CD67C" wp14:textId="77777777">
            <w:pPr>
              <w:spacing w:line="360" w:lineRule="auto"/>
            </w:pPr>
            <w:r w:rsidRPr="004E0053">
              <w:t>(0.04)</w:t>
            </w:r>
          </w:p>
        </w:tc>
        <w:tc>
          <w:tcPr>
            <w:tcW w:w="2641" w:type="dxa"/>
          </w:tcPr>
          <w:p w:rsidRPr="004E0053" w:rsidR="00B93222" w:rsidP="00E12DF6" w:rsidRDefault="00B93222" w14:paraId="2D8D9326" wp14:textId="77777777">
            <w:pPr>
              <w:spacing w:line="360" w:lineRule="auto"/>
            </w:pPr>
            <w:r w:rsidRPr="004E0053">
              <w:t>-0.02*</w:t>
            </w:r>
          </w:p>
          <w:p w:rsidRPr="004E0053" w:rsidR="00B93222" w:rsidP="00E12DF6" w:rsidRDefault="00B93222" w14:paraId="4531EBE4" wp14:textId="77777777">
            <w:pPr>
              <w:spacing w:line="360" w:lineRule="auto"/>
            </w:pPr>
            <w:r w:rsidRPr="004E0053">
              <w:t>(0.01)</w:t>
            </w:r>
          </w:p>
        </w:tc>
      </w:tr>
      <w:tr xmlns:wp14="http://schemas.microsoft.com/office/word/2010/wordml" w:rsidRPr="004E0053" w:rsidR="00B93222" w:rsidTr="00B93222" w14:paraId="4EDFC1CF" wp14:textId="77777777">
        <w:tc>
          <w:tcPr>
            <w:tcW w:w="1430" w:type="dxa"/>
          </w:tcPr>
          <w:p w:rsidRPr="004E0053" w:rsidR="00B93222" w:rsidP="00E12DF6" w:rsidRDefault="00026F20" w14:paraId="0C70ADCF" wp14:textId="77777777">
            <w:pPr>
              <w:spacing w:line="360" w:lineRule="auto"/>
            </w:pPr>
            <m:oMathPara>
              <m:oMath>
                <m:sSub>
                  <m:sSubPr>
                    <m:ctrlPr>
                      <w:rPr>
                        <w:rFonts w:ascii="Cambria Math" w:hAnsi="Cambria Math" w:eastAsia="Times New Roman"/>
                        <w:i/>
                      </w:rPr>
                    </m:ctrlPr>
                  </m:sSubPr>
                  <m:e>
                    <m:r>
                      <w:rPr>
                        <w:rFonts w:ascii="Cambria Math" w:hAnsi="Cambria Math"/>
                      </w:rPr>
                      <m:t>S</m:t>
                    </m:r>
                  </m:e>
                  <m:sub>
                    <m:r>
                      <w:rPr>
                        <w:rFonts w:ascii="Cambria Math" w:hAnsi="Cambria Math"/>
                      </w:rPr>
                      <m:t>i,t-1</m:t>
                    </m:r>
                  </m:sub>
                </m:sSub>
              </m:oMath>
            </m:oMathPara>
          </w:p>
        </w:tc>
        <w:tc>
          <w:tcPr>
            <w:tcW w:w="1423" w:type="dxa"/>
          </w:tcPr>
          <w:p w:rsidRPr="004E0053" w:rsidR="00B93222" w:rsidP="00E12DF6" w:rsidRDefault="007B2FF8" w14:paraId="7B93088E" wp14:textId="77777777">
            <w:pPr>
              <w:spacing w:line="360" w:lineRule="auto"/>
            </w:pPr>
            <w:r>
              <w:t>-0.02</w:t>
            </w:r>
          </w:p>
          <w:p w:rsidRPr="004E0053" w:rsidR="00B93222" w:rsidP="00E12DF6" w:rsidRDefault="00B93222" w14:paraId="58B768B5" wp14:textId="77777777">
            <w:pPr>
              <w:spacing w:line="360" w:lineRule="auto"/>
            </w:pPr>
            <w:r w:rsidRPr="004E0053">
              <w:t>(0.02)</w:t>
            </w:r>
          </w:p>
        </w:tc>
        <w:tc>
          <w:tcPr>
            <w:tcW w:w="1745" w:type="dxa"/>
          </w:tcPr>
          <w:p w:rsidRPr="004E0053" w:rsidR="00B93222" w:rsidP="00E12DF6" w:rsidRDefault="007B2FF8" w14:paraId="4E679C30" wp14:textId="77777777">
            <w:pPr>
              <w:spacing w:line="360" w:lineRule="auto"/>
            </w:pPr>
            <w:r>
              <w:t>0.00</w:t>
            </w:r>
          </w:p>
          <w:p w:rsidRPr="004E0053" w:rsidR="00B93222" w:rsidP="00E12DF6" w:rsidRDefault="007B2FF8" w14:paraId="7F477F31" wp14:textId="77777777">
            <w:pPr>
              <w:spacing w:line="360" w:lineRule="auto"/>
            </w:pPr>
            <w:r>
              <w:t>(0.05</w:t>
            </w:r>
            <w:r w:rsidRPr="004E0053" w:rsidR="00B93222">
              <w:t>)</w:t>
            </w:r>
          </w:p>
        </w:tc>
        <w:tc>
          <w:tcPr>
            <w:tcW w:w="1877" w:type="dxa"/>
          </w:tcPr>
          <w:p w:rsidRPr="004E0053" w:rsidR="00B93222" w:rsidP="00E12DF6" w:rsidRDefault="007B2FF8" w14:paraId="5BC786D9" wp14:textId="77777777">
            <w:pPr>
              <w:spacing w:line="360" w:lineRule="auto"/>
            </w:pPr>
            <w:r>
              <w:t>-0.04</w:t>
            </w:r>
          </w:p>
          <w:p w:rsidRPr="004E0053" w:rsidR="00B93222" w:rsidP="00E12DF6" w:rsidRDefault="007B2FF8" w14:paraId="021B8841" wp14:textId="77777777">
            <w:pPr>
              <w:spacing w:line="360" w:lineRule="auto"/>
            </w:pPr>
            <w:r>
              <w:t>(0.02</w:t>
            </w:r>
            <w:r w:rsidRPr="004E0053" w:rsidR="00B93222">
              <w:t>)</w:t>
            </w:r>
          </w:p>
        </w:tc>
        <w:tc>
          <w:tcPr>
            <w:tcW w:w="2641" w:type="dxa"/>
          </w:tcPr>
          <w:p w:rsidRPr="004E0053" w:rsidR="00B93222" w:rsidP="00E12DF6" w:rsidRDefault="00B93222" w14:paraId="1AED638C" wp14:textId="77777777">
            <w:pPr>
              <w:spacing w:line="360" w:lineRule="auto"/>
            </w:pPr>
            <w:r w:rsidRPr="004E0053">
              <w:t>0.02</w:t>
            </w:r>
          </w:p>
          <w:p w:rsidRPr="004E0053" w:rsidR="00B93222" w:rsidP="00E12DF6" w:rsidRDefault="007B2FF8" w14:paraId="7FD95ABF" wp14:textId="77777777">
            <w:pPr>
              <w:spacing w:line="360" w:lineRule="auto"/>
            </w:pPr>
            <w:r>
              <w:t>(0.03</w:t>
            </w:r>
            <w:r w:rsidRPr="004E0053" w:rsidR="00B93222">
              <w:t>)</w:t>
            </w:r>
          </w:p>
        </w:tc>
      </w:tr>
      <w:tr xmlns:wp14="http://schemas.microsoft.com/office/word/2010/wordml" w:rsidRPr="004E0053" w:rsidR="00B93222" w:rsidTr="00B93222" w14:paraId="05848954" wp14:textId="77777777">
        <w:tc>
          <w:tcPr>
            <w:tcW w:w="1430" w:type="dxa"/>
          </w:tcPr>
          <w:p w:rsidRPr="004E0053" w:rsidR="00B93222" w:rsidP="00E12DF6" w:rsidRDefault="00026F20" w14:paraId="27DA578B" wp14:textId="77777777">
            <w:pPr>
              <w:spacing w:line="360" w:lineRule="auto"/>
            </w:pPr>
            <m:oMathPara>
              <m:oMath>
                <m:sSub>
                  <m:sSubPr>
                    <m:ctrlPr>
                      <w:rPr>
                        <w:rFonts w:ascii="Cambria Math" w:hAnsi="Cambria Math" w:eastAsia="Times New Roman"/>
                        <w:i/>
                      </w:rPr>
                    </m:ctrlPr>
                  </m:sSubPr>
                  <m:e>
                    <m:r>
                      <w:rPr>
                        <w:rFonts w:ascii="Cambria Math" w:hAnsi="Cambria Math"/>
                      </w:rPr>
                      <m:t>R</m:t>
                    </m:r>
                  </m:e>
                  <m:sub>
                    <m:r>
                      <w:rPr>
                        <w:rFonts w:ascii="Cambria Math" w:hAnsi="Cambria Math"/>
                      </w:rPr>
                      <m:t>i,t</m:t>
                    </m:r>
                  </m:sub>
                </m:sSub>
              </m:oMath>
            </m:oMathPara>
          </w:p>
        </w:tc>
        <w:tc>
          <w:tcPr>
            <w:tcW w:w="1423" w:type="dxa"/>
          </w:tcPr>
          <w:p w:rsidRPr="004E0053" w:rsidR="00B93222" w:rsidP="00E12DF6" w:rsidRDefault="007B2FF8" w14:paraId="27086995" wp14:textId="77777777">
            <w:pPr>
              <w:spacing w:line="360" w:lineRule="auto"/>
            </w:pPr>
            <w:r>
              <w:t>-0.06</w:t>
            </w:r>
          </w:p>
          <w:p w:rsidRPr="004E0053" w:rsidR="00B93222" w:rsidP="00E12DF6" w:rsidRDefault="007B2FF8" w14:paraId="1D0E3956" wp14:textId="77777777">
            <w:pPr>
              <w:spacing w:line="360" w:lineRule="auto"/>
            </w:pPr>
            <w:r>
              <w:t>(0.08</w:t>
            </w:r>
            <w:r w:rsidRPr="004E0053" w:rsidR="00B93222">
              <w:t>)</w:t>
            </w:r>
          </w:p>
        </w:tc>
        <w:tc>
          <w:tcPr>
            <w:tcW w:w="1745" w:type="dxa"/>
          </w:tcPr>
          <w:p w:rsidRPr="004E0053" w:rsidR="00B93222" w:rsidP="00E12DF6" w:rsidRDefault="007B2FF8" w14:paraId="7D8B33C6" wp14:textId="77777777">
            <w:pPr>
              <w:spacing w:line="360" w:lineRule="auto"/>
            </w:pPr>
            <w:r>
              <w:t>0.03</w:t>
            </w:r>
          </w:p>
          <w:p w:rsidRPr="004E0053" w:rsidR="00B93222" w:rsidP="00E12DF6" w:rsidRDefault="007B2FF8" w14:paraId="5E21FD11" wp14:textId="77777777">
            <w:pPr>
              <w:spacing w:line="360" w:lineRule="auto"/>
            </w:pPr>
            <w:r>
              <w:t>(0.07</w:t>
            </w:r>
            <w:r w:rsidRPr="004E0053" w:rsidR="00B93222">
              <w:t>)</w:t>
            </w:r>
          </w:p>
        </w:tc>
        <w:tc>
          <w:tcPr>
            <w:tcW w:w="1877" w:type="dxa"/>
          </w:tcPr>
          <w:p w:rsidRPr="004E0053" w:rsidR="00B93222" w:rsidP="00557D0C" w:rsidRDefault="007B2FF8" w14:paraId="6248CFC2" wp14:textId="77777777">
            <w:pPr>
              <w:spacing w:line="360" w:lineRule="auto"/>
            </w:pPr>
            <w:r>
              <w:t>-0.00</w:t>
            </w:r>
          </w:p>
          <w:p w:rsidRPr="004E0053" w:rsidR="00B93222" w:rsidP="00557D0C" w:rsidRDefault="007B2FF8" w14:paraId="6AF2CCF2" wp14:textId="77777777">
            <w:pPr>
              <w:spacing w:line="360" w:lineRule="auto"/>
            </w:pPr>
            <w:r>
              <w:t>(0.09</w:t>
            </w:r>
            <w:r w:rsidRPr="004E0053" w:rsidR="00B93222">
              <w:t>)</w:t>
            </w:r>
          </w:p>
        </w:tc>
        <w:tc>
          <w:tcPr>
            <w:tcW w:w="2641" w:type="dxa"/>
          </w:tcPr>
          <w:p w:rsidRPr="004E0053" w:rsidR="00B93222" w:rsidP="00557D0C" w:rsidRDefault="007B2FF8" w14:paraId="62C87088" wp14:textId="77777777">
            <w:pPr>
              <w:spacing w:line="360" w:lineRule="auto"/>
            </w:pPr>
            <w:r>
              <w:t>0.01</w:t>
            </w:r>
          </w:p>
          <w:p w:rsidRPr="004E0053" w:rsidR="00B93222" w:rsidP="00557D0C" w:rsidRDefault="00B93222" w14:paraId="3E9E2A70" wp14:textId="77777777">
            <w:pPr>
              <w:spacing w:line="360" w:lineRule="auto"/>
            </w:pPr>
            <w:r w:rsidRPr="004E0053">
              <w:t>(0.02)</w:t>
            </w:r>
          </w:p>
        </w:tc>
      </w:tr>
      <w:tr xmlns:wp14="http://schemas.microsoft.com/office/word/2010/wordml" w:rsidRPr="004E0053" w:rsidR="00B93222" w:rsidTr="00B93222" w14:paraId="29305A5E" wp14:textId="77777777">
        <w:trPr>
          <w:trHeight w:val="701"/>
        </w:trPr>
        <w:tc>
          <w:tcPr>
            <w:tcW w:w="1430" w:type="dxa"/>
          </w:tcPr>
          <w:p w:rsidRPr="004E0053" w:rsidR="00B93222" w:rsidP="0032191E" w:rsidRDefault="00026F20" w14:paraId="413FE01C" wp14:textId="77777777">
            <w:pPr>
              <w:spacing w:line="360" w:lineRule="auto"/>
              <w:rPr>
                <w:iCs/>
              </w:rPr>
            </w:pPr>
            <m:oMathPara>
              <m:oMath>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oMath>
            </m:oMathPara>
          </w:p>
        </w:tc>
        <w:tc>
          <w:tcPr>
            <w:tcW w:w="1423" w:type="dxa"/>
          </w:tcPr>
          <w:p w:rsidRPr="004E0053" w:rsidR="00B93222" w:rsidP="00E12DF6" w:rsidRDefault="007B2FF8" w14:paraId="71DDF3D6" wp14:textId="77777777">
            <w:pPr>
              <w:spacing w:line="360" w:lineRule="auto"/>
            </w:pPr>
            <w:r>
              <w:t>-0.07</w:t>
            </w:r>
            <w:r w:rsidRPr="004E0053" w:rsidR="00B93222">
              <w:t>*</w:t>
            </w:r>
          </w:p>
          <w:p w:rsidRPr="004E0053" w:rsidR="00B93222" w:rsidP="00E12DF6" w:rsidRDefault="00B93222" w14:paraId="4627A580" wp14:textId="77777777">
            <w:pPr>
              <w:spacing w:line="360" w:lineRule="auto"/>
            </w:pPr>
            <w:r w:rsidRPr="004E0053">
              <w:t>(0.02)</w:t>
            </w:r>
          </w:p>
        </w:tc>
        <w:tc>
          <w:tcPr>
            <w:tcW w:w="1745" w:type="dxa"/>
          </w:tcPr>
          <w:p w:rsidRPr="004E0053" w:rsidR="00B93222" w:rsidP="00986E87" w:rsidRDefault="007B2FF8" w14:paraId="4167DC51" wp14:textId="77777777">
            <w:pPr>
              <w:spacing w:line="360" w:lineRule="auto"/>
            </w:pPr>
            <w:r>
              <w:t>-0.10</w:t>
            </w:r>
            <w:r w:rsidRPr="004E0053" w:rsidR="00B93222">
              <w:t>***</w:t>
            </w:r>
          </w:p>
          <w:p w:rsidRPr="004E0053" w:rsidR="00B93222" w:rsidP="00986E87" w:rsidRDefault="00B93222" w14:paraId="30178B79" wp14:textId="77777777">
            <w:pPr>
              <w:spacing w:line="360" w:lineRule="auto"/>
            </w:pPr>
            <w:r w:rsidRPr="004E0053">
              <w:t>(0.01)</w:t>
            </w:r>
          </w:p>
          <w:p w:rsidRPr="004E0053" w:rsidR="00B93222" w:rsidP="00986E87" w:rsidRDefault="00B93222" w14:paraId="049F31CB" wp14:textId="77777777">
            <w:pPr>
              <w:spacing w:line="360" w:lineRule="auto"/>
            </w:pPr>
          </w:p>
        </w:tc>
        <w:tc>
          <w:tcPr>
            <w:tcW w:w="1877" w:type="dxa"/>
          </w:tcPr>
          <w:p w:rsidRPr="004E0053" w:rsidR="00B93222" w:rsidP="00E12DF6" w:rsidRDefault="00B93222" w14:paraId="5453D91F" wp14:textId="77777777">
            <w:pPr>
              <w:spacing w:line="360" w:lineRule="auto"/>
            </w:pPr>
            <w:r w:rsidRPr="004E0053">
              <w:t>-0.06*</w:t>
            </w:r>
          </w:p>
          <w:p w:rsidRPr="004E0053" w:rsidR="00B93222" w:rsidP="00E12DF6" w:rsidRDefault="00B93222" w14:paraId="673B6EA7" wp14:textId="77777777">
            <w:pPr>
              <w:spacing w:line="360" w:lineRule="auto"/>
            </w:pPr>
            <w:r w:rsidRPr="004E0053">
              <w:t>(0.02)</w:t>
            </w:r>
          </w:p>
        </w:tc>
        <w:tc>
          <w:tcPr>
            <w:tcW w:w="2641" w:type="dxa"/>
          </w:tcPr>
          <w:p w:rsidRPr="004E0053" w:rsidR="00B93222" w:rsidP="00E12DF6" w:rsidRDefault="007B2FF8" w14:paraId="408383BF" wp14:textId="77777777">
            <w:pPr>
              <w:spacing w:line="360" w:lineRule="auto"/>
            </w:pPr>
            <w:r>
              <w:t>-0.06*</w:t>
            </w:r>
          </w:p>
          <w:p w:rsidRPr="004E0053" w:rsidR="00B93222" w:rsidP="00E12DF6" w:rsidRDefault="00B93222" w14:paraId="564E5947" wp14:textId="77777777">
            <w:pPr>
              <w:spacing w:line="360" w:lineRule="auto"/>
            </w:pPr>
            <w:r w:rsidRPr="004E0053">
              <w:t>(0.02)</w:t>
            </w:r>
          </w:p>
        </w:tc>
      </w:tr>
      <w:tr xmlns:wp14="http://schemas.microsoft.com/office/word/2010/wordml" w:rsidRPr="004E0053" w:rsidR="00B93222" w:rsidTr="00B93222" w14:paraId="466DD4CD" wp14:textId="77777777">
        <w:tc>
          <w:tcPr>
            <w:tcW w:w="1430" w:type="dxa"/>
          </w:tcPr>
          <w:p w:rsidRPr="004E0053" w:rsidR="00B93222" w:rsidP="00E12DF6" w:rsidRDefault="00026F20" w14:paraId="403D0890" wp14:textId="77777777">
            <w:pPr>
              <w:spacing w:line="360" w:lineRule="auto"/>
            </w:pPr>
            <m:oMathPara>
              <m:oMath>
                <m:sSub>
                  <m:sSubPr>
                    <m:ctrlPr>
                      <w:rPr>
                        <w:rFonts w:ascii="Cambria Math" w:hAnsi="Cambria Math" w:eastAsia="Times New Roman"/>
                        <w:i/>
                      </w:rPr>
                    </m:ctrlPr>
                  </m:sSubPr>
                  <m:e>
                    <m:r>
                      <w:rPr>
                        <w:rFonts w:ascii="Cambria Math" w:hAnsi="Cambria Math"/>
                      </w:rPr>
                      <m:t>OLD</m:t>
                    </m:r>
                  </m:e>
                  <m:sub>
                    <m:r>
                      <w:rPr>
                        <w:rFonts w:ascii="Cambria Math" w:hAnsi="Cambria Math"/>
                      </w:rPr>
                      <m:t>i</m:t>
                    </m:r>
                  </m:sub>
                </m:sSub>
              </m:oMath>
            </m:oMathPara>
          </w:p>
        </w:tc>
        <w:tc>
          <w:tcPr>
            <w:tcW w:w="1423" w:type="dxa"/>
          </w:tcPr>
          <w:p w:rsidRPr="004E0053" w:rsidR="00B93222" w:rsidP="00E12DF6" w:rsidRDefault="002D23E9" w14:paraId="363AA2F8" wp14:textId="77777777">
            <w:pPr>
              <w:spacing w:line="360" w:lineRule="auto"/>
            </w:pPr>
            <w:r>
              <w:t>0.01</w:t>
            </w:r>
          </w:p>
          <w:p w:rsidRPr="004E0053" w:rsidR="00B93222" w:rsidP="00E12DF6" w:rsidRDefault="00B93222" w14:paraId="201559C1" wp14:textId="77777777">
            <w:pPr>
              <w:spacing w:line="360" w:lineRule="auto"/>
            </w:pPr>
            <w:r w:rsidRPr="004E0053">
              <w:t>(0.04)</w:t>
            </w:r>
          </w:p>
        </w:tc>
        <w:tc>
          <w:tcPr>
            <w:tcW w:w="1745" w:type="dxa"/>
          </w:tcPr>
          <w:p w:rsidRPr="004E0053" w:rsidR="00B93222" w:rsidP="00E12DF6" w:rsidRDefault="00AA2A1A" w14:paraId="53932CE7" wp14:textId="77777777">
            <w:pPr>
              <w:spacing w:line="360" w:lineRule="auto"/>
            </w:pPr>
            <w:r>
              <w:t>-0.04</w:t>
            </w:r>
          </w:p>
          <w:p w:rsidRPr="004E0053" w:rsidR="00B93222" w:rsidP="00E12DF6" w:rsidRDefault="007B2FF8" w14:paraId="1AECC314" wp14:textId="77777777">
            <w:pPr>
              <w:spacing w:line="360" w:lineRule="auto"/>
            </w:pPr>
            <w:r>
              <w:t>(0.04</w:t>
            </w:r>
            <w:r w:rsidRPr="004E0053" w:rsidR="00B93222">
              <w:t>)</w:t>
            </w:r>
          </w:p>
        </w:tc>
        <w:tc>
          <w:tcPr>
            <w:tcW w:w="1877" w:type="dxa"/>
          </w:tcPr>
          <w:p w:rsidRPr="004E0053" w:rsidR="00B93222" w:rsidP="00E12DF6" w:rsidRDefault="007B2FF8" w14:paraId="1A300E11" wp14:textId="77777777">
            <w:pPr>
              <w:spacing w:line="360" w:lineRule="auto"/>
            </w:pPr>
            <w:r>
              <w:t>-0.04</w:t>
            </w:r>
          </w:p>
          <w:p w:rsidRPr="004E0053" w:rsidR="00B93222" w:rsidP="00E12DF6" w:rsidRDefault="007B2FF8" w14:paraId="569751EA" wp14:textId="77777777">
            <w:pPr>
              <w:spacing w:line="360" w:lineRule="auto"/>
            </w:pPr>
            <w:r>
              <w:t>(0.04</w:t>
            </w:r>
            <w:r w:rsidRPr="004E0053" w:rsidR="00B93222">
              <w:t>)</w:t>
            </w:r>
          </w:p>
        </w:tc>
        <w:tc>
          <w:tcPr>
            <w:tcW w:w="2641" w:type="dxa"/>
          </w:tcPr>
          <w:p w:rsidRPr="004E0053" w:rsidR="00B93222" w:rsidP="00E12DF6" w:rsidRDefault="00B93222" w14:paraId="4414EEBC" wp14:textId="77777777">
            <w:pPr>
              <w:spacing w:line="360" w:lineRule="auto"/>
            </w:pPr>
            <w:r w:rsidRPr="004E0053">
              <w:t>0.02</w:t>
            </w:r>
          </w:p>
          <w:p w:rsidRPr="004E0053" w:rsidR="00B93222" w:rsidP="00E12DF6" w:rsidRDefault="00B93222" w14:paraId="0BD494C2" wp14:textId="77777777">
            <w:pPr>
              <w:spacing w:line="360" w:lineRule="auto"/>
            </w:pPr>
            <w:r w:rsidRPr="004E0053">
              <w:t>(0.01)</w:t>
            </w:r>
          </w:p>
        </w:tc>
      </w:tr>
      <w:tr xmlns:wp14="http://schemas.microsoft.com/office/word/2010/wordml" w:rsidRPr="004E0053" w:rsidR="00B93222" w:rsidTr="00B93222" w14:paraId="7DA14476" wp14:textId="77777777">
        <w:tc>
          <w:tcPr>
            <w:tcW w:w="1430" w:type="dxa"/>
          </w:tcPr>
          <w:p w:rsidRPr="004E0053" w:rsidR="00B93222" w:rsidP="00E12DF6" w:rsidRDefault="00B93222" w14:paraId="204038AC" wp14:textId="77777777">
            <w:pPr>
              <w:spacing w:line="360" w:lineRule="auto"/>
            </w:pPr>
            <w:r w:rsidRPr="004E0053">
              <w:t>Intercept</w:t>
            </w:r>
          </w:p>
        </w:tc>
        <w:tc>
          <w:tcPr>
            <w:tcW w:w="1423" w:type="dxa"/>
          </w:tcPr>
          <w:p w:rsidRPr="004E0053" w:rsidR="00B93222" w:rsidP="00E12DF6" w:rsidRDefault="007B2FF8" w14:paraId="36A7EB72" wp14:textId="77777777">
            <w:pPr>
              <w:spacing w:line="360" w:lineRule="auto"/>
            </w:pPr>
            <w:r>
              <w:t>8.35</w:t>
            </w:r>
            <w:r w:rsidRPr="004E0053" w:rsidR="00B93222">
              <w:t>**</w:t>
            </w:r>
          </w:p>
          <w:p w:rsidRPr="004E0053" w:rsidR="00B93222" w:rsidP="00E12DF6" w:rsidRDefault="007B2FF8" w14:paraId="75745517" wp14:textId="77777777">
            <w:pPr>
              <w:spacing w:line="360" w:lineRule="auto"/>
            </w:pPr>
            <w:r>
              <w:t>(1.47</w:t>
            </w:r>
            <w:r w:rsidRPr="004E0053" w:rsidR="00B93222">
              <w:t>)</w:t>
            </w:r>
          </w:p>
        </w:tc>
        <w:tc>
          <w:tcPr>
            <w:tcW w:w="1745" w:type="dxa"/>
          </w:tcPr>
          <w:p w:rsidRPr="004E0053" w:rsidR="00B93222" w:rsidP="00E12DF6" w:rsidRDefault="007B2FF8" w14:paraId="0E44F9BC" wp14:textId="77777777">
            <w:pPr>
              <w:spacing w:line="360" w:lineRule="auto"/>
            </w:pPr>
            <w:r>
              <w:t>11.95</w:t>
            </w:r>
            <w:r w:rsidRPr="004E0053" w:rsidR="00B93222">
              <w:t>**</w:t>
            </w:r>
          </w:p>
          <w:p w:rsidRPr="004E0053" w:rsidR="00B93222" w:rsidP="00E12DF6" w:rsidRDefault="007B2FF8" w14:paraId="61507614" wp14:textId="77777777">
            <w:pPr>
              <w:spacing w:line="360" w:lineRule="auto"/>
            </w:pPr>
            <w:r>
              <w:t>(2.04</w:t>
            </w:r>
            <w:r w:rsidRPr="004E0053" w:rsidR="00B93222">
              <w:t>)</w:t>
            </w:r>
          </w:p>
        </w:tc>
        <w:tc>
          <w:tcPr>
            <w:tcW w:w="1877" w:type="dxa"/>
          </w:tcPr>
          <w:p w:rsidRPr="004E0053" w:rsidR="00B93222" w:rsidP="00E12DF6" w:rsidRDefault="007B2FF8" w14:paraId="19BA5694" wp14:textId="77777777">
            <w:pPr>
              <w:spacing w:line="360" w:lineRule="auto"/>
            </w:pPr>
            <w:r>
              <w:t>8.75*</w:t>
            </w:r>
          </w:p>
          <w:p w:rsidRPr="004E0053" w:rsidR="00B93222" w:rsidP="00E12DF6" w:rsidRDefault="007B2FF8" w14:paraId="2AC14043" wp14:textId="77777777">
            <w:pPr>
              <w:spacing w:line="360" w:lineRule="auto"/>
            </w:pPr>
            <w:r>
              <w:t>(2.88</w:t>
            </w:r>
            <w:r w:rsidRPr="004E0053" w:rsidR="00B93222">
              <w:t>)</w:t>
            </w:r>
          </w:p>
        </w:tc>
        <w:tc>
          <w:tcPr>
            <w:tcW w:w="2641" w:type="dxa"/>
          </w:tcPr>
          <w:p w:rsidRPr="004E0053" w:rsidR="00B93222" w:rsidP="00E12DF6" w:rsidRDefault="007B2FF8" w14:paraId="31F81F52" wp14:textId="77777777">
            <w:pPr>
              <w:spacing w:line="360" w:lineRule="auto"/>
            </w:pPr>
            <w:r>
              <w:t>0.39</w:t>
            </w:r>
            <w:r w:rsidRPr="004E0053" w:rsidR="00B93222">
              <w:t>**</w:t>
            </w:r>
          </w:p>
          <w:p w:rsidRPr="004E0053" w:rsidR="00B93222" w:rsidP="00E12DF6" w:rsidRDefault="007B2FF8" w14:paraId="21890816" wp14:textId="77777777">
            <w:pPr>
              <w:spacing w:line="360" w:lineRule="auto"/>
            </w:pPr>
            <w:r>
              <w:t>(0.07</w:t>
            </w:r>
            <w:r w:rsidRPr="004E0053" w:rsidR="00B93222">
              <w:t>)</w:t>
            </w:r>
          </w:p>
        </w:tc>
      </w:tr>
      <w:tr xmlns:wp14="http://schemas.microsoft.com/office/word/2010/wordml" w:rsidRPr="004E0053" w:rsidR="002D23E9" w:rsidTr="00B93222" w14:paraId="751B4D80" wp14:textId="77777777">
        <w:tc>
          <w:tcPr>
            <w:tcW w:w="1430" w:type="dxa"/>
          </w:tcPr>
          <w:p w:rsidR="002D23E9" w:rsidP="00E12DF6" w:rsidRDefault="002D23E9" w14:paraId="439BC136" wp14:textId="77777777">
            <w:pPr>
              <w:spacing w:line="360" w:lineRule="auto"/>
            </w:pPr>
            <w:r>
              <w:t>F-stats.</w:t>
            </w:r>
          </w:p>
        </w:tc>
        <w:tc>
          <w:tcPr>
            <w:tcW w:w="1423" w:type="dxa"/>
          </w:tcPr>
          <w:p w:rsidRPr="004E0053" w:rsidR="002D23E9" w:rsidP="00E12DF6" w:rsidRDefault="007B2FF8" w14:paraId="0127EACF" wp14:textId="77777777">
            <w:pPr>
              <w:spacing w:line="360" w:lineRule="auto"/>
            </w:pPr>
            <w:r>
              <w:t>597.5</w:t>
            </w:r>
          </w:p>
        </w:tc>
        <w:tc>
          <w:tcPr>
            <w:tcW w:w="1745" w:type="dxa"/>
          </w:tcPr>
          <w:p w:rsidR="002D23E9" w:rsidP="00E12DF6" w:rsidRDefault="007B2FF8" w14:paraId="2ED6B67B" wp14:textId="77777777">
            <w:pPr>
              <w:spacing w:line="360" w:lineRule="auto"/>
            </w:pPr>
            <w:r>
              <w:t>65.1</w:t>
            </w:r>
          </w:p>
        </w:tc>
        <w:tc>
          <w:tcPr>
            <w:tcW w:w="1877" w:type="dxa"/>
          </w:tcPr>
          <w:p w:rsidRPr="004E0053" w:rsidR="002D23E9" w:rsidP="00E12DF6" w:rsidRDefault="007B2FF8" w14:paraId="42A5B01E" wp14:textId="77777777">
            <w:pPr>
              <w:spacing w:line="360" w:lineRule="auto"/>
            </w:pPr>
            <w:r>
              <w:t>326.9</w:t>
            </w:r>
          </w:p>
        </w:tc>
        <w:tc>
          <w:tcPr>
            <w:tcW w:w="2641" w:type="dxa"/>
          </w:tcPr>
          <w:p w:rsidRPr="004E0053" w:rsidR="002D23E9" w:rsidP="00E12DF6" w:rsidRDefault="007B2FF8" w14:paraId="30A1FC2A" wp14:textId="77777777">
            <w:pPr>
              <w:spacing w:line="360" w:lineRule="auto"/>
            </w:pPr>
            <w:r>
              <w:t>2210.2</w:t>
            </w:r>
          </w:p>
        </w:tc>
      </w:tr>
      <w:tr xmlns:wp14="http://schemas.microsoft.com/office/word/2010/wordml" w:rsidRPr="004E0053" w:rsidR="00B93222" w:rsidTr="00B93222" w14:paraId="17C00C6B" wp14:textId="77777777">
        <w:tc>
          <w:tcPr>
            <w:tcW w:w="1430" w:type="dxa"/>
          </w:tcPr>
          <w:p w:rsidRPr="004E0053" w:rsidR="00B93222" w:rsidP="00E12DF6" w:rsidRDefault="002D23E9" w14:paraId="53D7E15D" wp14:textId="77777777">
            <w:pPr>
              <w:spacing w:line="360" w:lineRule="auto"/>
            </w:pPr>
            <w:r>
              <w:t xml:space="preserve">Adj. </w:t>
            </w:r>
            <w:r w:rsidRPr="004E0053" w:rsidR="00B93222">
              <w:t>R-squared</w:t>
            </w:r>
          </w:p>
        </w:tc>
        <w:tc>
          <w:tcPr>
            <w:tcW w:w="1423" w:type="dxa"/>
          </w:tcPr>
          <w:p w:rsidRPr="004E0053" w:rsidR="00B93222" w:rsidP="00E12DF6" w:rsidRDefault="007B2FF8" w14:paraId="0B328909" wp14:textId="77777777">
            <w:pPr>
              <w:spacing w:line="360" w:lineRule="auto"/>
            </w:pPr>
            <w:r>
              <w:t>0.51</w:t>
            </w:r>
          </w:p>
        </w:tc>
        <w:tc>
          <w:tcPr>
            <w:tcW w:w="1745" w:type="dxa"/>
          </w:tcPr>
          <w:p w:rsidRPr="004E0053" w:rsidR="00B93222" w:rsidP="00E12DF6" w:rsidRDefault="007B2FF8" w14:paraId="4E8AF035" wp14:textId="77777777">
            <w:pPr>
              <w:spacing w:line="360" w:lineRule="auto"/>
            </w:pPr>
            <w:r>
              <w:t>0.22</w:t>
            </w:r>
          </w:p>
        </w:tc>
        <w:tc>
          <w:tcPr>
            <w:tcW w:w="1877" w:type="dxa"/>
          </w:tcPr>
          <w:p w:rsidRPr="004E0053" w:rsidR="00B93222" w:rsidP="00E12DF6" w:rsidRDefault="00B93222" w14:paraId="4C88A2F6" wp14:textId="77777777">
            <w:pPr>
              <w:spacing w:line="360" w:lineRule="auto"/>
            </w:pPr>
            <w:r w:rsidRPr="004E0053">
              <w:t>0.56</w:t>
            </w:r>
          </w:p>
        </w:tc>
        <w:tc>
          <w:tcPr>
            <w:tcW w:w="2641" w:type="dxa"/>
          </w:tcPr>
          <w:p w:rsidRPr="004E0053" w:rsidR="00B93222" w:rsidP="00E12DF6" w:rsidRDefault="00B93222" w14:paraId="5E1FABF7" wp14:textId="77777777">
            <w:pPr>
              <w:spacing w:line="360" w:lineRule="auto"/>
            </w:pPr>
            <w:r w:rsidRPr="004E0053">
              <w:t>0.81</w:t>
            </w:r>
          </w:p>
        </w:tc>
      </w:tr>
      <w:tr xmlns:wp14="http://schemas.microsoft.com/office/word/2010/wordml" w:rsidRPr="004E0053" w:rsidR="00B93222" w:rsidTr="00B93222" w14:paraId="3DBEEFE0" wp14:textId="77777777">
        <w:tc>
          <w:tcPr>
            <w:tcW w:w="1430" w:type="dxa"/>
          </w:tcPr>
          <w:p w:rsidRPr="004E0053" w:rsidR="00B93222" w:rsidP="00E12DF6" w:rsidRDefault="00B93222" w14:paraId="5F8102A5" wp14:textId="77777777">
            <w:pPr>
              <w:spacing w:line="360" w:lineRule="auto"/>
            </w:pPr>
            <w:r w:rsidRPr="004E0053">
              <w:t>Number of observations</w:t>
            </w:r>
          </w:p>
        </w:tc>
        <w:tc>
          <w:tcPr>
            <w:tcW w:w="1423" w:type="dxa"/>
          </w:tcPr>
          <w:p w:rsidRPr="004E0053" w:rsidR="00B93222" w:rsidP="00E12DF6" w:rsidRDefault="00734C7A" w14:paraId="1D41E699" wp14:textId="77777777">
            <w:pPr>
              <w:spacing w:line="360" w:lineRule="auto"/>
            </w:pPr>
            <w:r>
              <w:t>3478</w:t>
            </w:r>
          </w:p>
        </w:tc>
        <w:tc>
          <w:tcPr>
            <w:tcW w:w="1745" w:type="dxa"/>
          </w:tcPr>
          <w:p w:rsidRPr="004E0053" w:rsidR="00B93222" w:rsidP="00E12DF6" w:rsidRDefault="00734C7A" w14:paraId="6C1EF761" wp14:textId="77777777">
            <w:pPr>
              <w:spacing w:line="360" w:lineRule="auto"/>
            </w:pPr>
            <w:r>
              <w:t>1334</w:t>
            </w:r>
          </w:p>
        </w:tc>
        <w:tc>
          <w:tcPr>
            <w:tcW w:w="1877" w:type="dxa"/>
          </w:tcPr>
          <w:p w:rsidRPr="004E0053" w:rsidR="00B93222" w:rsidP="00E12DF6" w:rsidRDefault="00734C7A" w14:paraId="3C56A9BF" wp14:textId="77777777">
            <w:pPr>
              <w:spacing w:line="360" w:lineRule="auto"/>
            </w:pPr>
            <w:r>
              <w:t>1558</w:t>
            </w:r>
          </w:p>
        </w:tc>
        <w:tc>
          <w:tcPr>
            <w:tcW w:w="2641" w:type="dxa"/>
          </w:tcPr>
          <w:p w:rsidRPr="004E0053" w:rsidR="00B93222" w:rsidP="00E12DF6" w:rsidRDefault="00734C7A" w14:paraId="47038B45" wp14:textId="77777777">
            <w:pPr>
              <w:spacing w:line="360" w:lineRule="auto"/>
            </w:pPr>
            <w:r>
              <w:t>3069</w:t>
            </w:r>
          </w:p>
        </w:tc>
      </w:tr>
    </w:tbl>
    <w:p xmlns:wp14="http://schemas.microsoft.com/office/word/2010/wordml" w:rsidRPr="004E0053" w:rsidR="0002554F" w:rsidP="0002554F" w:rsidRDefault="0002554F" w14:paraId="509FA736" wp14:textId="77777777">
      <w:pPr>
        <w:spacing w:line="240" w:lineRule="auto"/>
      </w:pPr>
      <w:r w:rsidRPr="004E0053">
        <w:t>Standard errors in parenthesis under the coefficients</w:t>
      </w:r>
    </w:p>
    <w:p xmlns:wp14="http://schemas.microsoft.com/office/word/2010/wordml" w:rsidR="0002554F" w:rsidP="00253009" w:rsidRDefault="00253009" w14:paraId="2602C301" wp14:textId="77777777">
      <w:pPr>
        <w:spacing w:line="240" w:lineRule="auto"/>
      </w:pPr>
      <w:r w:rsidRPr="004E0053">
        <w:t>*P&lt;0.05,  **P&lt;0.01,  ***P&lt;0.001</w:t>
      </w:r>
    </w:p>
    <w:p xmlns:wp14="http://schemas.microsoft.com/office/word/2010/wordml" w:rsidRPr="004E0053" w:rsidR="00451F31" w:rsidP="00253009" w:rsidRDefault="00451F31" w14:paraId="53128261" wp14:textId="77777777">
      <w:pPr>
        <w:spacing w:line="240" w:lineRule="auto"/>
      </w:pPr>
    </w:p>
    <w:p xmlns:wp14="http://schemas.microsoft.com/office/word/2010/wordml" w:rsidRPr="004E0053" w:rsidR="00051816" w:rsidP="00253009" w:rsidRDefault="00051816" w14:paraId="62486C05" wp14:textId="77777777">
      <w:pPr>
        <w:spacing w:line="240" w:lineRule="auto"/>
      </w:pPr>
    </w:p>
    <w:p xmlns:wp14="http://schemas.microsoft.com/office/word/2010/wordml" w:rsidR="00E70D81" w:rsidP="00E70D81" w:rsidRDefault="00E70D81" w14:paraId="4101652C" wp14:textId="77777777">
      <w:pPr>
        <w:spacing w:after="0" w:line="360" w:lineRule="auto"/>
        <w:ind w:firstLine="720"/>
        <w:jc w:val="both"/>
        <w:rPr>
          <w:rFonts w:eastAsia="Times New Roman"/>
          <w:color w:val="000000"/>
        </w:rPr>
      </w:pPr>
    </w:p>
    <w:p xmlns:wp14="http://schemas.microsoft.com/office/word/2010/wordml" w:rsidRPr="004E0053" w:rsidR="00451F31" w:rsidP="00E70D81" w:rsidRDefault="00451F31" w14:paraId="4B99056E" wp14:textId="77777777">
      <w:pPr>
        <w:spacing w:after="0" w:line="360" w:lineRule="auto"/>
        <w:ind w:firstLine="720"/>
        <w:jc w:val="both"/>
        <w:rPr>
          <w:rFonts w:eastAsia="Times New Roman"/>
          <w:color w:val="000000"/>
        </w:rPr>
      </w:pPr>
    </w:p>
    <w:p xmlns:wp14="http://schemas.microsoft.com/office/word/2010/wordml" w:rsidRPr="004E0053" w:rsidR="00CD4E36" w:rsidP="00CD4E36" w:rsidRDefault="00CD4E36" w14:paraId="6EA2772E" wp14:textId="77777777">
      <w:pPr>
        <w:pStyle w:val="ListParagraph"/>
        <w:numPr>
          <w:ilvl w:val="0"/>
          <w:numId w:val="1"/>
        </w:numPr>
        <w:spacing w:line="240" w:lineRule="auto"/>
      </w:pPr>
      <w:r w:rsidRPr="004E0053">
        <w:rPr>
          <w:sz w:val="28"/>
          <w:szCs w:val="28"/>
        </w:rPr>
        <w:t>I</w:t>
      </w:r>
      <w:r w:rsidRPr="004E0053">
        <w:rPr>
          <w:b/>
          <w:bCs/>
          <w:sz w:val="28"/>
          <w:szCs w:val="28"/>
        </w:rPr>
        <w:t>mpact of vaccines on new infections</w:t>
      </w:r>
    </w:p>
    <w:p xmlns:wp14="http://schemas.microsoft.com/office/word/2010/wordml" w:rsidRPr="004E0053" w:rsidR="001D69B0" w:rsidP="001E5546" w:rsidRDefault="001D69B0" w14:paraId="40B90A42" wp14:textId="77777777">
      <w:pPr>
        <w:spacing w:line="360" w:lineRule="auto"/>
        <w:ind w:firstLine="360"/>
        <w:rPr>
          <w:rFonts w:eastAsiaTheme="minorEastAsia"/>
        </w:rPr>
      </w:pPr>
      <w:r w:rsidRPr="004E0053">
        <w:t xml:space="preserve">This section examines whether vaccines also have a moderating effect on new infections. </w:t>
      </w:r>
      <w:r w:rsidRPr="004E0053" w:rsidR="00DD2A37">
        <w:t>This is done by replacing</w:t>
      </w:r>
      <w:r w:rsidRPr="004E0053" w:rsidR="00601231">
        <w:t xml:space="preserve"> </w:t>
      </w:r>
      <m:oMath>
        <m:sSub>
          <m:sSubPr>
            <m:ctrlPr>
              <w:rPr>
                <w:rFonts w:ascii="Cambria Math" w:hAnsi="Cambria Math"/>
                <w:i/>
              </w:rPr>
            </m:ctrlPr>
          </m:sSubPr>
          <m:e>
            <m:r>
              <w:rPr>
                <w:rFonts w:ascii="Cambria Math" w:hAnsi="Cambria Math"/>
              </w:rPr>
              <m:t>MLI</m:t>
            </m:r>
          </m:e>
          <m:sub>
            <m:r>
              <w:rPr>
                <w:rFonts w:ascii="Cambria Math" w:hAnsi="Cambria Math"/>
              </w:rPr>
              <m:t>it</m:t>
            </m:r>
          </m:sub>
        </m:sSub>
      </m:oMath>
      <w:r w:rsidRPr="004E0053" w:rsidR="00601231">
        <w:t xml:space="preserve"> </w:t>
      </w:r>
      <w:r w:rsidRPr="004E0053" w:rsidR="00DD2A37">
        <w:t xml:space="preserve">and </w:t>
      </w:r>
      <m:oMath>
        <m:sSub>
          <m:sSubPr>
            <m:ctrlPr>
              <w:rPr>
                <w:rFonts w:ascii="Cambria Math" w:hAnsi="Cambria Math"/>
                <w:i/>
              </w:rPr>
            </m:ctrlPr>
          </m:sSubPr>
          <m:e>
            <m:r>
              <w:rPr>
                <w:rFonts w:ascii="Cambria Math" w:hAnsi="Cambria Math"/>
              </w:rPr>
              <m:t>MLI</m:t>
            </m:r>
          </m:e>
          <m:sub>
            <m:r>
              <w:rPr>
                <w:rFonts w:ascii="Cambria Math" w:hAnsi="Cambria Math"/>
              </w:rPr>
              <m:t>i,t-1</m:t>
            </m:r>
          </m:sub>
        </m:sSub>
        <m:r>
          <w:rPr>
            <w:rFonts w:ascii="Cambria Math" w:hAnsi="Cambria Math"/>
          </w:rPr>
          <m:t xml:space="preserve"> </m:t>
        </m:r>
      </m:oMath>
      <w:r w:rsidRPr="004E0053" w:rsidR="00601231">
        <w:t xml:space="preserve">in </w:t>
      </w:r>
      <w:r w:rsidR="00D067C7">
        <w:t xml:space="preserve">equation (1) by new infections </w:t>
      </w:r>
      <w:r w:rsidRPr="004E0053" w:rsidR="00601231">
        <w:t>in country i at time t (</w:t>
      </w:r>
      <m:oMath>
        <m:sSub>
          <m:sSubPr>
            <m:ctrlPr>
              <w:rPr>
                <w:rFonts w:ascii="Cambria Math" w:hAnsi="Cambria Math"/>
                <w:i/>
              </w:rPr>
            </m:ctrlPr>
          </m:sSubPr>
          <m:e>
            <m:r>
              <w:rPr>
                <w:rFonts w:ascii="Cambria Math" w:hAnsi="Cambria Math"/>
              </w:rPr>
              <m:t>I</m:t>
            </m:r>
          </m:e>
          <m:sub>
            <m:r>
              <w:rPr>
                <w:rFonts w:ascii="Cambria Math" w:hAnsi="Cambria Math"/>
              </w:rPr>
              <m:t>it</m:t>
            </m:r>
          </m:sub>
        </m:sSub>
      </m:oMath>
      <w:r w:rsidRPr="004E0053" w:rsidR="00601231">
        <w:rPr>
          <w:rFonts w:eastAsiaTheme="minorEastAsia"/>
        </w:rPr>
        <w:t>)</w:t>
      </w:r>
      <w:r w:rsidRPr="004E0053" w:rsidR="00DD2A37">
        <w:rPr>
          <w:rFonts w:eastAsiaTheme="minorEastAsia"/>
        </w:rPr>
        <w:t xml:space="preserve"> and new infections lagged (</w:t>
      </w:r>
      <m:oMath>
        <m:sSub>
          <m:sSubPr>
            <m:ctrlPr>
              <w:rPr>
                <w:rFonts w:ascii="Cambria Math" w:hAnsi="Cambria Math"/>
                <w:i/>
              </w:rPr>
            </m:ctrlPr>
          </m:sSubPr>
          <m:e>
            <m:r>
              <w:rPr>
                <w:rFonts w:ascii="Cambria Math" w:hAnsi="Cambria Math"/>
              </w:rPr>
              <m:t>I</m:t>
            </m:r>
          </m:e>
          <m:sub>
            <m:r>
              <w:rPr>
                <w:rFonts w:ascii="Cambria Math" w:hAnsi="Cambria Math"/>
              </w:rPr>
              <m:t>i,t-1</m:t>
            </m:r>
          </m:sub>
        </m:sSub>
      </m:oMath>
      <w:r w:rsidRPr="004E0053" w:rsidR="00DD2A37">
        <w:rPr>
          <w:rFonts w:eastAsiaTheme="minorEastAsia"/>
        </w:rPr>
        <w:t>)</w:t>
      </w:r>
      <w:r w:rsidRPr="004E0053" w:rsidR="00A93EA7">
        <w:rPr>
          <w:rFonts w:eastAsiaTheme="minorEastAsia"/>
        </w:rPr>
        <w:t>,</w:t>
      </w:r>
      <w:r w:rsidRPr="004E0053" w:rsidR="00DD2A37">
        <w:rPr>
          <w:rFonts w:eastAsiaTheme="minorEastAsia"/>
        </w:rPr>
        <w:t xml:space="preserve"> </w:t>
      </w:r>
    </w:p>
    <w:p xmlns:wp14="http://schemas.microsoft.com/office/word/2010/wordml" w:rsidRPr="004E0053" w:rsidR="00A93EA7" w:rsidP="001D69B0" w:rsidRDefault="00A93EA7" w14:paraId="1299C43A" wp14:textId="77777777">
      <w:pPr>
        <w:spacing w:line="360" w:lineRule="auto"/>
        <w:ind w:firstLine="360"/>
        <w:rPr>
          <w:rFonts w:eastAsiaTheme="minorEastAsia"/>
        </w:rPr>
      </w:pPr>
    </w:p>
    <w:p xmlns:wp14="http://schemas.microsoft.com/office/word/2010/wordml" w:rsidRPr="004E0053" w:rsidR="00601231" w:rsidP="00601231" w:rsidRDefault="00A111A1" w14:paraId="0A42AD1C" wp14:textId="77777777">
      <w:pPr>
        <w:pStyle w:val="NormalWeb"/>
        <w:spacing w:before="0" w:beforeAutospacing="0" w:after="0" w:afterAutospacing="0" w:line="360" w:lineRule="auto"/>
      </w:pPr>
      <m:oMath>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ΔI</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i,  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OLD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w:r w:rsidRPr="004E0053" w:rsidR="00601231">
        <w:t xml:space="preserve">                   (2)</w:t>
      </w:r>
      <w:r w:rsidRPr="004E0053" w:rsidR="00A93EA7">
        <w:t>.</w:t>
      </w:r>
    </w:p>
    <w:p xmlns:wp14="http://schemas.microsoft.com/office/word/2010/wordml" w:rsidRPr="004E0053" w:rsidR="00A93EA7" w:rsidP="00601231" w:rsidRDefault="00A93EA7" w14:paraId="4DDBEF00" wp14:textId="77777777">
      <w:pPr>
        <w:pStyle w:val="NormalWeb"/>
        <w:spacing w:before="0" w:beforeAutospacing="0" w:after="0" w:afterAutospacing="0" w:line="360" w:lineRule="auto"/>
      </w:pPr>
    </w:p>
    <w:p xmlns:wp14="http://schemas.microsoft.com/office/word/2010/wordml" w:rsidRPr="004E0053" w:rsidR="00756E75" w:rsidP="00A93EA7" w:rsidRDefault="00756E75" w14:paraId="3461D779" wp14:textId="77777777">
      <w:pPr>
        <w:pStyle w:val="NormalWeb"/>
        <w:spacing w:before="0" w:beforeAutospacing="0" w:after="0" w:afterAutospacing="0" w:line="360" w:lineRule="auto"/>
      </w:pPr>
    </w:p>
    <w:p xmlns:wp14="http://schemas.microsoft.com/office/word/2010/wordml" w:rsidR="00A93EA7" w:rsidP="00B36F2F" w:rsidRDefault="00FE4286" w14:paraId="7A1633CF" wp14:textId="77777777">
      <w:pPr>
        <w:pStyle w:val="NormalWeb"/>
        <w:spacing w:before="0" w:beforeAutospacing="0" w:after="0" w:afterAutospacing="0" w:line="360" w:lineRule="auto"/>
        <w:rPr>
          <w:color w:val="FF0000"/>
        </w:rPr>
      </w:pPr>
      <w:r>
        <w:t xml:space="preserve">Estimation of </w:t>
      </w:r>
      <w:r w:rsidRPr="004E0053" w:rsidR="00A93EA7">
        <w:t>linear regression</w:t>
      </w:r>
      <w:r>
        <w:t xml:space="preserve">s </w:t>
      </w:r>
      <w:r w:rsidRPr="004E0053" w:rsidR="00A93EA7">
        <w:t xml:space="preserve">for </w:t>
      </w:r>
      <w:r w:rsidR="00A111A1">
        <w:t xml:space="preserve">dependent variable </w:t>
      </w:r>
      <m:oMath>
        <m:sSub>
          <m:sSubPr>
            <m:ctrlPr>
              <w:rPr>
                <w:rFonts w:ascii="Cambria Math" w:hAnsi="Cambria Math"/>
                <w:i/>
              </w:rPr>
            </m:ctrlPr>
          </m:sSubPr>
          <m:e>
            <m:r>
              <w:rPr>
                <w:rFonts w:ascii="Cambria Math" w:hAnsi="Cambria Math"/>
              </w:rPr>
              <m:t>I</m:t>
            </m:r>
          </m:e>
          <m:sub>
            <m:r>
              <w:rPr>
                <w:rFonts w:ascii="Cambria Math" w:hAnsi="Cambria Math"/>
              </w:rPr>
              <m:t>it</m:t>
            </m:r>
          </m:sub>
        </m:sSub>
      </m:oMath>
      <w:r w:rsidR="00A111A1">
        <w:t xml:space="preserve"> rather than </w:t>
      </w:r>
      <w:r w:rsidR="00420F19">
        <w:t xml:space="preserve">for </w:t>
      </w:r>
      <w:r w:rsidR="00A111A1">
        <w:t>its first difference for the full sample as well as for</w:t>
      </w:r>
      <w:r>
        <w:t xml:space="preserve"> high and low vaccination bins </w:t>
      </w:r>
      <w:r w:rsidR="00A111A1">
        <w:t xml:space="preserve">reveals that </w:t>
      </w:r>
      <m:oMath>
        <m:sSub>
          <m:sSubPr>
            <m:ctrlPr>
              <w:rPr>
                <w:rFonts w:ascii="Cambria Math" w:hAnsi="Cambria Math"/>
                <w:i/>
              </w:rPr>
            </m:ctrlPr>
          </m:sSubPr>
          <m:e>
            <m:r>
              <w:rPr>
                <w:rFonts w:ascii="Cambria Math" w:hAnsi="Cambria Math"/>
              </w:rPr>
              <m:t>I</m:t>
            </m:r>
          </m:e>
          <m:sub>
            <m:r>
              <w:rPr>
                <w:rFonts w:ascii="Cambria Math" w:hAnsi="Cambria Math"/>
              </w:rPr>
              <m:t>it</m:t>
            </m:r>
          </m:sub>
        </m:sSub>
      </m:oMath>
      <w:r w:rsidR="00420F19">
        <w:t xml:space="preserve"> is close to being non-stationary </w:t>
      </w:r>
      <w:r>
        <w:t>(</w:t>
      </w:r>
      <w:r w:rsidR="00420F19">
        <w:t xml:space="preserve">regressions </w:t>
      </w:r>
      <w:r>
        <w:t>not shown).</w:t>
      </w:r>
      <w:r w:rsidR="00420F19">
        <w:t xml:space="preserve"> To address this problem the dependent variable in equation (2) is specified as </w:t>
      </w:r>
      <m:oMath>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it</m:t>
            </m:r>
          </m:sub>
        </m:sSub>
      </m:oMath>
      <w:r w:rsidR="00420F19">
        <w:t xml:space="preserve"> rather than </w:t>
      </w:r>
      <m:oMath>
        <m:sSub>
          <m:sSubPr>
            <m:ctrlPr>
              <w:rPr>
                <w:rFonts w:ascii="Cambria Math" w:hAnsi="Cambria Math"/>
                <w:i/>
              </w:rPr>
            </m:ctrlPr>
          </m:sSubPr>
          <m:e>
            <m:r>
              <w:rPr>
                <w:rFonts w:ascii="Cambria Math" w:hAnsi="Cambria Math"/>
              </w:rPr>
              <m:t>I</m:t>
            </m:r>
          </m:e>
          <m:sub>
            <m:r>
              <w:rPr>
                <w:rFonts w:ascii="Cambria Math" w:hAnsi="Cambria Math"/>
              </w:rPr>
              <m:t>it</m:t>
            </m:r>
          </m:sub>
        </m:sSub>
      </m:oMath>
      <w:r w:rsidR="00420F19">
        <w:t>. Table 2 shows regression results for the full sample and for the high and low vaccination bins</w:t>
      </w:r>
      <w:r w:rsidR="00CC0BD3">
        <w:t xml:space="preserve"> for this version</w:t>
      </w:r>
      <w:r w:rsidR="00420F19">
        <w:t>.</w:t>
      </w:r>
      <w:r>
        <w:t xml:space="preserve"> </w:t>
      </w:r>
      <w:r w:rsidRPr="004E0053" w:rsidR="00756E75">
        <w:t>The main finding is that</w:t>
      </w:r>
      <w:r w:rsidRPr="004E0053" w:rsidR="00A93EA7">
        <w:t xml:space="preserve"> </w:t>
      </w:r>
      <w:r w:rsidRPr="004E0053" w:rsidR="00756E75">
        <w:t xml:space="preserve">in </w:t>
      </w:r>
      <w:r w:rsidRPr="004E0053" w:rsidR="00A93EA7">
        <w:t>all cases the impact of vaccines on new infecti</w:t>
      </w:r>
      <w:r w:rsidRPr="004E0053" w:rsidR="00756E75">
        <w:t>o</w:t>
      </w:r>
      <w:r w:rsidRPr="004E0053" w:rsidR="00A93EA7">
        <w:t>ns is insignific</w:t>
      </w:r>
      <w:r w:rsidR="007A49D1">
        <w:t>ant. This is also the case for</w:t>
      </w:r>
      <w:r w:rsidRPr="004E0053" w:rsidR="00A93EA7">
        <w:t xml:space="preserve"> logarithmic versio</w:t>
      </w:r>
      <w:r w:rsidR="00A111A1">
        <w:t>n</w:t>
      </w:r>
      <w:r w:rsidR="007A49D1">
        <w:t>s</w:t>
      </w:r>
      <w:r w:rsidR="00A111A1">
        <w:t xml:space="preserve"> of the full sample</w:t>
      </w:r>
      <w:r w:rsidR="00420F19">
        <w:t xml:space="preserve"> as well as for </w:t>
      </w:r>
      <w:r w:rsidR="007A49D1">
        <w:t>all the regressions in which the dependent variable is the level of infections</w:t>
      </w:r>
      <w:r w:rsidR="00B36F2F">
        <w:t>.</w:t>
      </w:r>
      <w:r w:rsidRPr="00A94415" w:rsidR="00A93EA7">
        <w:rPr>
          <w:color w:val="FF0000"/>
        </w:rPr>
        <w:t xml:space="preserve"> </w:t>
      </w:r>
    </w:p>
    <w:p xmlns:wp14="http://schemas.microsoft.com/office/word/2010/wordml" w:rsidR="001E5546" w:rsidP="001E5546" w:rsidRDefault="001E5546" w14:paraId="2538AA22" wp14:textId="77777777">
      <w:pPr>
        <w:spacing w:after="0" w:line="360" w:lineRule="auto"/>
        <w:jc w:val="both"/>
        <w:rPr>
          <w:b/>
          <w:bCs/>
        </w:rPr>
      </w:pPr>
      <w:r>
        <w:rPr>
          <w:b/>
          <w:bCs/>
        </w:rPr>
        <w:t>3</w:t>
      </w:r>
      <w:r w:rsidRPr="00BB02BF">
        <w:rPr>
          <w:b/>
          <w:bCs/>
        </w:rPr>
        <w:t>a</w:t>
      </w:r>
      <w:r>
        <w:rPr>
          <w:b/>
          <w:bCs/>
        </w:rPr>
        <w:t>. Accounting for waning in the effectiveness of vaccines</w:t>
      </w:r>
    </w:p>
    <w:p xmlns:wp14="http://schemas.microsoft.com/office/word/2010/wordml" w:rsidR="00765E53" w:rsidP="001E5546" w:rsidRDefault="001E5546" w14:paraId="17D11ADA" wp14:textId="77777777">
      <w:pPr>
        <w:spacing w:after="0" w:line="360" w:lineRule="auto"/>
        <w:jc w:val="both"/>
        <w:rPr>
          <w:rFonts w:eastAsia="Times New Roman"/>
        </w:rPr>
      </w:pPr>
      <w:r>
        <w:rPr>
          <w:b/>
          <w:bCs/>
        </w:rPr>
        <w:tab/>
      </w:r>
      <w:r>
        <w:t>Table 2a in the appendix replicates table 2 with</w:t>
      </w:r>
      <w:r>
        <w:rPr>
          <w:rFonts w:eastAsia="Times New Roman"/>
          <w:iCs/>
          <w:color w:val="000000"/>
        </w:rPr>
        <w:t xml:space="preserve"> </w:t>
      </w:r>
      <m:oMath>
        <m:sSub>
          <m:sSubPr>
            <m:ctrlPr>
              <w:rPr>
                <w:rFonts w:ascii="Cambria Math" w:hAnsi="Cambria Math" w:eastAsia="Times New Roman"/>
                <w:i/>
                <w:color w:val="000000"/>
              </w:rPr>
            </m:ctrlPr>
          </m:sSubPr>
          <m:e>
            <m:r>
              <w:rPr>
                <w:rFonts w:ascii="Cambria Math" w:hAnsi="Cambria Math" w:eastAsia="Times New Roman"/>
                <w:color w:val="000000"/>
              </w:rPr>
              <m:t>V</m:t>
            </m:r>
          </m:e>
          <m:sub>
            <m:r>
              <w:rPr>
                <w:rFonts w:ascii="Cambria Math" w:hAnsi="Cambria Math" w:eastAsia="Times New Roman"/>
                <w:color w:val="000000"/>
              </w:rPr>
              <m:t>t</m:t>
            </m:r>
          </m:sub>
        </m:sSub>
      </m:oMath>
      <w:r>
        <w:rPr>
          <w:rFonts w:eastAsia="Times New Roman"/>
          <w:color w:val="000000"/>
        </w:rPr>
        <w:t xml:space="preserve"> </w:t>
      </w:r>
      <w:r>
        <w:rPr>
          <w:rFonts w:eastAsia="Times New Roman"/>
          <w:iCs/>
          <w:color w:val="000000"/>
        </w:rPr>
        <w:t xml:space="preserve">replaced by </w:t>
      </w:r>
      <m:oMath>
        <m:sSubSup>
          <m:sSubSupPr>
            <m:ctrlPr>
              <w:rPr>
                <w:rFonts w:ascii="Cambria Math" w:hAnsi="Cambria Math" w:eastAsia="Times New Roman"/>
                <w:i/>
                <w:color w:val="000000"/>
              </w:rPr>
            </m:ctrlPr>
          </m:sSubSupPr>
          <m:e>
            <m:r>
              <w:rPr>
                <w:rFonts w:ascii="Cambria Math" w:hAnsi="Cambria Math" w:eastAsia="Times New Roman"/>
                <w:color w:val="000000"/>
              </w:rPr>
              <m:t>V</m:t>
            </m:r>
          </m:e>
          <m:sub>
            <m:r>
              <w:rPr>
                <w:rFonts w:ascii="Cambria Math" w:hAnsi="Cambria Math" w:eastAsia="Times New Roman"/>
                <w:color w:val="000000"/>
              </w:rPr>
              <m:t>t</m:t>
            </m:r>
          </m:sub>
          <m:sup>
            <m:r>
              <w:rPr>
                <w:rFonts w:ascii="Cambria Math" w:hAnsi="Cambria Math" w:eastAsia="Times New Roman"/>
                <w:color w:val="000000"/>
              </w:rPr>
              <m:t>ad</m:t>
            </m:r>
          </m:sup>
        </m:sSubSup>
      </m:oMath>
      <w:r>
        <w:rPr>
          <w:rFonts w:eastAsia="Times New Roman"/>
          <w:color w:val="000000"/>
        </w:rPr>
        <w:t xml:space="preserve">. </w:t>
      </w:r>
      <w:r w:rsidR="00F20C0D">
        <w:rPr>
          <w:rFonts w:eastAsia="Times New Roman"/>
          <w:color w:val="000000"/>
        </w:rPr>
        <w:t xml:space="preserve"> </w:t>
      </w:r>
      <w:r w:rsidR="00DD2A9B">
        <w:rPr>
          <w:rFonts w:eastAsia="Times New Roman"/>
        </w:rPr>
        <w:t xml:space="preserve">Except for the low vaccination bin all the regressions in the table show that the impact of vaccines on infections is insignificant. </w:t>
      </w:r>
      <w:r w:rsidR="00765E53">
        <w:rPr>
          <w:rFonts w:eastAsia="Times New Roman"/>
        </w:rPr>
        <w:t>Along with table 1a of the appendix this implie</w:t>
      </w:r>
      <w:r w:rsidR="00C970D0">
        <w:rPr>
          <w:rFonts w:eastAsia="Times New Roman"/>
        </w:rPr>
        <w:t>s</w:t>
      </w:r>
      <w:r w:rsidR="00765E53">
        <w:rPr>
          <w:rFonts w:eastAsia="Times New Roman"/>
        </w:rPr>
        <w:t xml:space="preserve"> that the main result of</w:t>
      </w:r>
      <w:r w:rsidR="00C970D0">
        <w:rPr>
          <w:rFonts w:eastAsia="Times New Roman"/>
        </w:rPr>
        <w:t xml:space="preserve"> the paper is robust </w:t>
      </w:r>
      <w:r w:rsidR="00765E53">
        <w:rPr>
          <w:rFonts w:eastAsia="Times New Roman"/>
        </w:rPr>
        <w:t>with respect to the vaccine depreciation adjustment – in the pre-omicron period depreciation adjusted vaccines reduce the mortality/infection ratio</w:t>
      </w:r>
      <w:r w:rsidR="00C970D0">
        <w:rPr>
          <w:rFonts w:eastAsia="Times New Roman"/>
        </w:rPr>
        <w:t>.</w:t>
      </w:r>
      <w:r w:rsidR="00765E53">
        <w:rPr>
          <w:rFonts w:eastAsia="Times New Roman"/>
        </w:rPr>
        <w:t xml:space="preserve"> </w:t>
      </w:r>
    </w:p>
    <w:p xmlns:wp14="http://schemas.microsoft.com/office/word/2010/wordml" w:rsidR="00451F31" w:rsidP="001D69B0" w:rsidRDefault="00451F31" w14:paraId="3CF2D8B6" wp14:textId="77777777">
      <w:pPr>
        <w:spacing w:after="0" w:line="360" w:lineRule="auto"/>
        <w:rPr>
          <w:rFonts w:eastAsia="Times New Roman"/>
          <w:b/>
          <w:bCs/>
          <w:color w:val="000000"/>
        </w:rPr>
      </w:pPr>
    </w:p>
    <w:p xmlns:wp14="http://schemas.microsoft.com/office/word/2010/wordml" w:rsidR="00DD2A9B" w:rsidP="001D69B0" w:rsidRDefault="00DD2A9B" w14:paraId="0FB78278" wp14:textId="77777777">
      <w:pPr>
        <w:spacing w:after="0" w:line="360" w:lineRule="auto"/>
        <w:rPr>
          <w:rFonts w:eastAsia="Times New Roman"/>
          <w:b/>
          <w:bCs/>
          <w:color w:val="000000"/>
        </w:rPr>
      </w:pPr>
    </w:p>
    <w:p xmlns:wp14="http://schemas.microsoft.com/office/word/2010/wordml" w:rsidR="00DD2A9B" w:rsidP="001D69B0" w:rsidRDefault="00DD2A9B" w14:paraId="1FC39945" wp14:textId="77777777">
      <w:pPr>
        <w:spacing w:after="0" w:line="360" w:lineRule="auto"/>
        <w:rPr>
          <w:rFonts w:eastAsia="Times New Roman"/>
          <w:b/>
          <w:bCs/>
          <w:color w:val="000000"/>
        </w:rPr>
      </w:pPr>
    </w:p>
    <w:p xmlns:wp14="http://schemas.microsoft.com/office/word/2010/wordml" w:rsidR="00DD2A9B" w:rsidP="001D69B0" w:rsidRDefault="00DD2A9B" w14:paraId="0562CB0E" wp14:textId="77777777">
      <w:pPr>
        <w:spacing w:after="0" w:line="360" w:lineRule="auto"/>
        <w:rPr>
          <w:rFonts w:eastAsia="Times New Roman"/>
          <w:b/>
          <w:bCs/>
          <w:color w:val="000000"/>
        </w:rPr>
      </w:pPr>
    </w:p>
    <w:p xmlns:wp14="http://schemas.microsoft.com/office/word/2010/wordml" w:rsidR="00DD2A9B" w:rsidP="001D69B0" w:rsidRDefault="00DD2A9B" w14:paraId="34CE0A41" wp14:textId="77777777">
      <w:pPr>
        <w:spacing w:after="0" w:line="360" w:lineRule="auto"/>
        <w:rPr>
          <w:rFonts w:eastAsia="Times New Roman"/>
          <w:b/>
          <w:bCs/>
          <w:color w:val="000000"/>
        </w:rPr>
      </w:pPr>
    </w:p>
    <w:p xmlns:wp14="http://schemas.microsoft.com/office/word/2010/wordml" w:rsidR="00DD2A9B" w:rsidP="001D69B0" w:rsidRDefault="00DD2A9B" w14:paraId="62EBF3C5" wp14:textId="77777777">
      <w:pPr>
        <w:spacing w:after="0" w:line="360" w:lineRule="auto"/>
        <w:rPr>
          <w:rFonts w:eastAsia="Times New Roman"/>
          <w:b/>
          <w:bCs/>
          <w:color w:val="000000"/>
        </w:rPr>
      </w:pPr>
    </w:p>
    <w:p xmlns:wp14="http://schemas.microsoft.com/office/word/2010/wordml" w:rsidRPr="00A94415" w:rsidR="00DD2A9B" w:rsidP="001D69B0" w:rsidRDefault="00DD2A9B" w14:paraId="6D98A12B" wp14:textId="77777777">
      <w:pPr>
        <w:spacing w:after="0" w:line="360" w:lineRule="auto"/>
        <w:rPr>
          <w:rFonts w:eastAsia="Times New Roman"/>
          <w:b/>
          <w:bCs/>
          <w:color w:val="FF0000"/>
        </w:rPr>
      </w:pPr>
    </w:p>
    <w:p xmlns:wp14="http://schemas.microsoft.com/office/word/2010/wordml" w:rsidRPr="004E0053" w:rsidR="001D69B0" w:rsidP="001D69B0" w:rsidRDefault="001D69B0" w14:paraId="48DA0ED7" wp14:textId="77777777">
      <w:pPr>
        <w:spacing w:after="0" w:line="360" w:lineRule="auto"/>
        <w:rPr>
          <w:rFonts w:eastAsia="Times New Roman"/>
          <w:b/>
          <w:bCs/>
          <w:color w:val="000000"/>
        </w:rPr>
      </w:pPr>
      <w:r w:rsidRPr="004E0053">
        <w:rPr>
          <w:rFonts w:eastAsia="Times New Roman"/>
          <w:b/>
          <w:bCs/>
          <w:color w:val="000000"/>
        </w:rPr>
        <w:t>Table 2: Impact of vaccines on new infections</w:t>
      </w:r>
    </w:p>
    <w:tbl>
      <w:tblPr>
        <w:tblStyle w:val="TableGrid"/>
        <w:tblW w:w="0" w:type="auto"/>
        <w:tblLook w:val="04A0" w:firstRow="1" w:lastRow="0" w:firstColumn="1" w:lastColumn="0" w:noHBand="0" w:noVBand="1"/>
      </w:tblPr>
      <w:tblGrid>
        <w:gridCol w:w="1430"/>
        <w:gridCol w:w="1423"/>
        <w:gridCol w:w="1745"/>
        <w:gridCol w:w="1877"/>
      </w:tblGrid>
      <w:tr xmlns:wp14="http://schemas.microsoft.com/office/word/2010/wordml" w:rsidRPr="004E0053" w:rsidR="006071BF" w:rsidTr="00420F19" w14:paraId="115F42B5" wp14:textId="77777777">
        <w:tc>
          <w:tcPr>
            <w:tcW w:w="1430" w:type="dxa"/>
          </w:tcPr>
          <w:p w:rsidRPr="004E0053" w:rsidR="006071BF" w:rsidP="00420F19" w:rsidRDefault="006071BF" w14:paraId="4E0A6377" wp14:textId="77777777">
            <w:pPr>
              <w:spacing w:line="360" w:lineRule="auto"/>
              <w:rPr>
                <w:b/>
                <w:bCs/>
              </w:rPr>
            </w:pPr>
            <w:r w:rsidRPr="004E0053">
              <w:rPr>
                <w:b/>
                <w:bCs/>
              </w:rPr>
              <w:t>Regressor</w:t>
            </w:r>
          </w:p>
        </w:tc>
        <w:tc>
          <w:tcPr>
            <w:tcW w:w="5045" w:type="dxa"/>
            <w:gridSpan w:val="3"/>
          </w:tcPr>
          <w:p w:rsidRPr="004E0053" w:rsidR="006071BF" w:rsidP="00420F19" w:rsidRDefault="006071BF" w14:paraId="7FAEE9BB" wp14:textId="77777777">
            <w:pPr>
              <w:spacing w:line="360" w:lineRule="auto"/>
              <w:rPr>
                <w:b/>
                <w:bCs/>
              </w:rPr>
            </w:pPr>
            <w:r w:rsidRPr="004E0053">
              <w:rPr>
                <w:b/>
                <w:bCs/>
              </w:rPr>
              <w:t xml:space="preserve">Linear Regressions, Dependent variable: </w:t>
            </w:r>
            <w:r w:rsidR="00A74805">
              <w:rPr>
                <w:rFonts w:ascii="Cambria Math" w:hAnsi="Cambria Math"/>
                <w:b/>
                <w:bCs/>
              </w:rPr>
              <w:t>𝚫</w:t>
            </w:r>
            <m:oMath>
              <m:sSub>
                <m:sSubPr>
                  <m:ctrlPr>
                    <w:rPr>
                      <w:rFonts w:ascii="Cambria Math" w:hAnsi="Cambria Math" w:eastAsia="Times New Roman"/>
                      <w:b/>
                      <w:bCs/>
                      <w:i/>
                    </w:rPr>
                  </m:ctrlPr>
                </m:sSubPr>
                <m:e>
                  <m:r>
                    <m:rPr>
                      <m:sty m:val="bi"/>
                    </m:rPr>
                    <w:rPr>
                      <w:rFonts w:ascii="Cambria Math" w:hAnsi="Cambria Math"/>
                    </w:rPr>
                    <m:t>I</m:t>
                  </m:r>
                </m:e>
                <m:sub>
                  <m:r>
                    <m:rPr>
                      <m:sty m:val="bi"/>
                    </m:rPr>
                    <w:rPr>
                      <w:rFonts w:ascii="Cambria Math" w:hAnsi="Cambria Math"/>
                    </w:rPr>
                    <m:t>it</m:t>
                  </m:r>
                </m:sub>
              </m:sSub>
            </m:oMath>
          </w:p>
        </w:tc>
      </w:tr>
      <w:tr xmlns:wp14="http://schemas.microsoft.com/office/word/2010/wordml" w:rsidRPr="004E0053" w:rsidR="006071BF" w:rsidTr="00420F19" w14:paraId="0D6299DB" wp14:textId="77777777">
        <w:trPr>
          <w:trHeight w:val="665"/>
        </w:trPr>
        <w:tc>
          <w:tcPr>
            <w:tcW w:w="1430" w:type="dxa"/>
          </w:tcPr>
          <w:p w:rsidRPr="004E0053" w:rsidR="006071BF" w:rsidP="00420F19" w:rsidRDefault="006071BF" w14:paraId="2946DB82" wp14:textId="77777777">
            <w:pPr>
              <w:spacing w:line="360" w:lineRule="auto"/>
              <w:rPr>
                <w:u w:val="single"/>
              </w:rPr>
            </w:pPr>
          </w:p>
        </w:tc>
        <w:tc>
          <w:tcPr>
            <w:tcW w:w="1423" w:type="dxa"/>
          </w:tcPr>
          <w:p w:rsidRPr="004E0053" w:rsidR="006071BF" w:rsidP="00420F19" w:rsidRDefault="006071BF" w14:paraId="11808EB6" wp14:textId="77777777">
            <w:pPr>
              <w:spacing w:line="360" w:lineRule="auto"/>
              <w:rPr>
                <w:u w:val="single"/>
              </w:rPr>
            </w:pPr>
            <w:r w:rsidRPr="004E0053">
              <w:rPr>
                <w:u w:val="single"/>
              </w:rPr>
              <w:t>Full Sample</w:t>
            </w:r>
          </w:p>
        </w:tc>
        <w:tc>
          <w:tcPr>
            <w:tcW w:w="1745" w:type="dxa"/>
          </w:tcPr>
          <w:p w:rsidRPr="004E0053" w:rsidR="006071BF" w:rsidP="00420F19" w:rsidRDefault="006071BF" w14:paraId="6FD8E287" wp14:textId="77777777">
            <w:pPr>
              <w:spacing w:line="360" w:lineRule="auto"/>
              <w:rPr>
                <w:u w:val="single"/>
              </w:rPr>
            </w:pPr>
            <w:r w:rsidRPr="004E0053">
              <w:rPr>
                <w:u w:val="single"/>
              </w:rPr>
              <w:t>High Vaccinations</w:t>
            </w:r>
          </w:p>
        </w:tc>
        <w:tc>
          <w:tcPr>
            <w:tcW w:w="1877" w:type="dxa"/>
          </w:tcPr>
          <w:p w:rsidRPr="004E0053" w:rsidR="006071BF" w:rsidP="00420F19" w:rsidRDefault="006071BF" w14:paraId="4A0BF829" wp14:textId="77777777">
            <w:pPr>
              <w:spacing w:line="360" w:lineRule="auto"/>
              <w:rPr>
                <w:u w:val="single"/>
              </w:rPr>
            </w:pPr>
            <w:r w:rsidRPr="004E0053">
              <w:rPr>
                <w:u w:val="single"/>
              </w:rPr>
              <w:t>Low Vaccinations</w:t>
            </w:r>
          </w:p>
        </w:tc>
      </w:tr>
      <w:tr xmlns:wp14="http://schemas.microsoft.com/office/word/2010/wordml" w:rsidRPr="004E0053" w:rsidR="006071BF" w:rsidTr="00420F19" w14:paraId="0EBDFFD1" wp14:textId="77777777">
        <w:tc>
          <w:tcPr>
            <w:tcW w:w="1430" w:type="dxa"/>
          </w:tcPr>
          <w:p w:rsidRPr="004E0053" w:rsidR="006071BF" w:rsidP="00420F19" w:rsidRDefault="00026F20" w14:paraId="14DAC6F6" wp14:textId="77777777">
            <w:pPr>
              <w:spacing w:line="360" w:lineRule="auto"/>
            </w:pPr>
            <m:oMathPara>
              <m:oMath>
                <m:sSub>
                  <m:sSubPr>
                    <m:ctrlPr>
                      <w:rPr>
                        <w:rFonts w:ascii="Cambria Math" w:hAnsi="Cambria Math" w:eastAsia="Times New Roman"/>
                        <w:i/>
                      </w:rPr>
                    </m:ctrlPr>
                  </m:sSubPr>
                  <m:e>
                    <m:r>
                      <w:rPr>
                        <w:rFonts w:ascii="Cambria Math" w:hAnsi="Cambria Math"/>
                      </w:rPr>
                      <m:t>ΔI</m:t>
                    </m:r>
                  </m:e>
                  <m:sub>
                    <m:r>
                      <w:rPr>
                        <w:rFonts w:ascii="Cambria Math" w:hAnsi="Cambria Math"/>
                      </w:rPr>
                      <m:t>i,t-1</m:t>
                    </m:r>
                  </m:sub>
                </m:sSub>
              </m:oMath>
            </m:oMathPara>
          </w:p>
        </w:tc>
        <w:tc>
          <w:tcPr>
            <w:tcW w:w="1423" w:type="dxa"/>
          </w:tcPr>
          <w:p w:rsidRPr="004E0053" w:rsidR="006071BF" w:rsidP="00420F19" w:rsidRDefault="00AE387C" w14:paraId="7FC83DB1" wp14:textId="77777777">
            <w:pPr>
              <w:spacing w:line="360" w:lineRule="auto"/>
            </w:pPr>
            <w:r>
              <w:t>0.33</w:t>
            </w:r>
            <w:r w:rsidR="00A74805">
              <w:t>*</w:t>
            </w:r>
          </w:p>
          <w:p w:rsidRPr="004E0053" w:rsidR="006071BF" w:rsidP="00420F19" w:rsidRDefault="00A74805" w14:paraId="7E0BE94F" wp14:textId="77777777">
            <w:pPr>
              <w:spacing w:line="360" w:lineRule="auto"/>
            </w:pPr>
            <w:r>
              <w:t>(0.12</w:t>
            </w:r>
            <w:r w:rsidRPr="004E0053" w:rsidR="006071BF">
              <w:t>)</w:t>
            </w:r>
          </w:p>
        </w:tc>
        <w:tc>
          <w:tcPr>
            <w:tcW w:w="1745" w:type="dxa"/>
          </w:tcPr>
          <w:p w:rsidRPr="004E0053" w:rsidR="006071BF" w:rsidP="00420F19" w:rsidRDefault="00AE387C" w14:paraId="20E30064" wp14:textId="77777777">
            <w:pPr>
              <w:spacing w:line="360" w:lineRule="auto"/>
            </w:pPr>
            <w:r>
              <w:t>0.17</w:t>
            </w:r>
          </w:p>
          <w:p w:rsidRPr="004E0053" w:rsidR="006071BF" w:rsidP="00420F19" w:rsidRDefault="00AE387C" w14:paraId="6ED0CFAD" wp14:textId="77777777">
            <w:pPr>
              <w:spacing w:line="360" w:lineRule="auto"/>
            </w:pPr>
            <w:r>
              <w:t>(0.18</w:t>
            </w:r>
            <w:r w:rsidRPr="004E0053" w:rsidR="006071BF">
              <w:t>)</w:t>
            </w:r>
          </w:p>
        </w:tc>
        <w:tc>
          <w:tcPr>
            <w:tcW w:w="1877" w:type="dxa"/>
          </w:tcPr>
          <w:p w:rsidRPr="004E0053" w:rsidR="004A4A5B" w:rsidP="004A4A5B" w:rsidRDefault="00AE387C" w14:paraId="4ECE3999" wp14:textId="77777777">
            <w:pPr>
              <w:spacing w:line="360" w:lineRule="auto"/>
            </w:pPr>
            <w:r>
              <w:t>0.49</w:t>
            </w:r>
            <w:r w:rsidRPr="004E0053" w:rsidR="004A4A5B">
              <w:t>***</w:t>
            </w:r>
          </w:p>
          <w:p w:rsidRPr="004E0053" w:rsidR="006071BF" w:rsidP="004A4A5B" w:rsidRDefault="00A74805" w14:paraId="69645A86" wp14:textId="77777777">
            <w:pPr>
              <w:spacing w:line="360" w:lineRule="auto"/>
            </w:pPr>
            <w:r>
              <w:t>(0.03</w:t>
            </w:r>
            <w:r w:rsidRPr="004E0053" w:rsidR="004A4A5B">
              <w:t>)</w:t>
            </w:r>
          </w:p>
        </w:tc>
      </w:tr>
      <w:tr xmlns:wp14="http://schemas.microsoft.com/office/word/2010/wordml" w:rsidRPr="004E0053" w:rsidR="006071BF" w:rsidTr="00420F19" w14:paraId="2D4805DB" wp14:textId="77777777">
        <w:tc>
          <w:tcPr>
            <w:tcW w:w="1430" w:type="dxa"/>
          </w:tcPr>
          <w:p w:rsidRPr="004E0053" w:rsidR="006071BF" w:rsidP="00420F19" w:rsidRDefault="00026F20" w14:paraId="4FD5C7D1" wp14:textId="77777777">
            <w:pPr>
              <w:spacing w:line="360" w:lineRule="auto"/>
            </w:pPr>
            <m:oMathPara>
              <m:oMath>
                <m:sSub>
                  <m:sSubPr>
                    <m:ctrlPr>
                      <w:rPr>
                        <w:rFonts w:ascii="Cambria Math" w:hAnsi="Cambria Math" w:eastAsia="Times New Roman"/>
                        <w:i/>
                      </w:rPr>
                    </m:ctrlPr>
                  </m:sSubPr>
                  <m:e>
                    <m:r>
                      <w:rPr>
                        <w:rFonts w:ascii="Cambria Math" w:hAnsi="Cambria Math"/>
                      </w:rPr>
                      <m:t>V</m:t>
                    </m:r>
                  </m:e>
                  <m:sub>
                    <m:r>
                      <w:rPr>
                        <w:rFonts w:ascii="Cambria Math" w:hAnsi="Cambria Math"/>
                      </w:rPr>
                      <m:t>i,  t-2</m:t>
                    </m:r>
                  </m:sub>
                </m:sSub>
              </m:oMath>
            </m:oMathPara>
          </w:p>
        </w:tc>
        <w:tc>
          <w:tcPr>
            <w:tcW w:w="1423" w:type="dxa"/>
          </w:tcPr>
          <w:p w:rsidRPr="004E0053" w:rsidR="006071BF" w:rsidP="00420F19" w:rsidRDefault="00AE387C" w14:paraId="2DC3F65E" wp14:textId="77777777">
            <w:pPr>
              <w:spacing w:line="360" w:lineRule="auto"/>
            </w:pPr>
            <w:r>
              <w:t>0.04</w:t>
            </w:r>
          </w:p>
          <w:p w:rsidRPr="004E0053" w:rsidR="006071BF" w:rsidP="00420F19" w:rsidRDefault="00AE387C" w14:paraId="497DC768" wp14:textId="77777777">
            <w:pPr>
              <w:spacing w:line="360" w:lineRule="auto"/>
            </w:pPr>
            <w:r>
              <w:t>(0.05</w:t>
            </w:r>
            <w:r w:rsidRPr="004E0053" w:rsidR="006071BF">
              <w:t>)</w:t>
            </w:r>
          </w:p>
        </w:tc>
        <w:tc>
          <w:tcPr>
            <w:tcW w:w="1745" w:type="dxa"/>
          </w:tcPr>
          <w:p w:rsidRPr="004E0053" w:rsidR="006071BF" w:rsidP="00420F19" w:rsidRDefault="00AE387C" w14:paraId="5774AF57" wp14:textId="77777777">
            <w:pPr>
              <w:spacing w:line="360" w:lineRule="auto"/>
            </w:pPr>
            <w:r>
              <w:t>-0.05</w:t>
            </w:r>
          </w:p>
          <w:p w:rsidRPr="004E0053" w:rsidR="006071BF" w:rsidP="00420F19" w:rsidRDefault="00AE387C" w14:paraId="1C5C2D53" wp14:textId="77777777">
            <w:pPr>
              <w:spacing w:line="360" w:lineRule="auto"/>
            </w:pPr>
            <w:r>
              <w:t>(0.03</w:t>
            </w:r>
            <w:r w:rsidRPr="004E0053" w:rsidR="006071BF">
              <w:t>)</w:t>
            </w:r>
          </w:p>
        </w:tc>
        <w:tc>
          <w:tcPr>
            <w:tcW w:w="1877" w:type="dxa"/>
          </w:tcPr>
          <w:p w:rsidRPr="004E0053" w:rsidR="004A4A5B" w:rsidP="004A4A5B" w:rsidRDefault="00AE387C" w14:paraId="31DBB602" wp14:textId="77777777">
            <w:pPr>
              <w:spacing w:line="360" w:lineRule="auto"/>
            </w:pPr>
            <w:r>
              <w:t>-0.0</w:t>
            </w:r>
            <w:r w:rsidR="00A74805">
              <w:t>1</w:t>
            </w:r>
          </w:p>
          <w:p w:rsidRPr="004E0053" w:rsidR="006071BF" w:rsidP="004A4A5B" w:rsidRDefault="00AE387C" w14:paraId="6B4F2B03" wp14:textId="77777777">
            <w:pPr>
              <w:spacing w:line="360" w:lineRule="auto"/>
            </w:pPr>
            <w:r>
              <w:t>(0.17</w:t>
            </w:r>
            <w:r w:rsidRPr="004E0053" w:rsidR="004A4A5B">
              <w:t>)</w:t>
            </w:r>
          </w:p>
        </w:tc>
      </w:tr>
      <w:tr xmlns:wp14="http://schemas.microsoft.com/office/word/2010/wordml" w:rsidRPr="004E0053" w:rsidR="006071BF" w:rsidTr="00420F19" w14:paraId="080163E4" wp14:textId="77777777">
        <w:tc>
          <w:tcPr>
            <w:tcW w:w="1430" w:type="dxa"/>
          </w:tcPr>
          <w:p w:rsidRPr="004E0053" w:rsidR="006071BF" w:rsidP="00420F19" w:rsidRDefault="00026F20" w14:paraId="1B392FD9" wp14:textId="77777777">
            <w:pPr>
              <w:spacing w:line="360" w:lineRule="auto"/>
            </w:pPr>
            <m:oMathPara>
              <m:oMath>
                <m:sSub>
                  <m:sSubPr>
                    <m:ctrlPr>
                      <w:rPr>
                        <w:rFonts w:ascii="Cambria Math" w:hAnsi="Cambria Math" w:eastAsia="Times New Roman"/>
                        <w:i/>
                      </w:rPr>
                    </m:ctrlPr>
                  </m:sSubPr>
                  <m:e>
                    <m:r>
                      <w:rPr>
                        <w:rFonts w:ascii="Cambria Math" w:hAnsi="Cambria Math"/>
                      </w:rPr>
                      <m:t>S</m:t>
                    </m:r>
                  </m:e>
                  <m:sub>
                    <m:r>
                      <w:rPr>
                        <w:rFonts w:ascii="Cambria Math" w:hAnsi="Cambria Math"/>
                      </w:rPr>
                      <m:t>i,t-1</m:t>
                    </m:r>
                  </m:sub>
                </m:sSub>
              </m:oMath>
            </m:oMathPara>
          </w:p>
        </w:tc>
        <w:tc>
          <w:tcPr>
            <w:tcW w:w="1423" w:type="dxa"/>
          </w:tcPr>
          <w:p w:rsidRPr="004E0053" w:rsidR="006071BF" w:rsidP="00420F19" w:rsidRDefault="00AE387C" w14:paraId="7E66225B" wp14:textId="77777777">
            <w:pPr>
              <w:spacing w:line="360" w:lineRule="auto"/>
            </w:pPr>
            <w:r>
              <w:t>-0.27</w:t>
            </w:r>
          </w:p>
          <w:p w:rsidRPr="004E0053" w:rsidR="006071BF" w:rsidP="00420F19" w:rsidRDefault="00AE387C" w14:paraId="094BF1E0" wp14:textId="77777777">
            <w:pPr>
              <w:spacing w:line="360" w:lineRule="auto"/>
            </w:pPr>
            <w:r>
              <w:t>(0.12</w:t>
            </w:r>
            <w:r w:rsidRPr="004E0053" w:rsidR="006071BF">
              <w:t>)</w:t>
            </w:r>
          </w:p>
        </w:tc>
        <w:tc>
          <w:tcPr>
            <w:tcW w:w="1745" w:type="dxa"/>
          </w:tcPr>
          <w:p w:rsidRPr="004E0053" w:rsidR="006071BF" w:rsidP="00420F19" w:rsidRDefault="00AE387C" w14:paraId="5DFFEB8C" wp14:textId="77777777">
            <w:pPr>
              <w:spacing w:line="360" w:lineRule="auto"/>
            </w:pPr>
            <w:r>
              <w:t>-0.51</w:t>
            </w:r>
            <w:r w:rsidR="006412E5">
              <w:t>*</w:t>
            </w:r>
          </w:p>
          <w:p w:rsidRPr="004E0053" w:rsidR="006071BF" w:rsidP="00420F19" w:rsidRDefault="00AE387C" w14:paraId="356195ED" wp14:textId="77777777">
            <w:pPr>
              <w:spacing w:line="360" w:lineRule="auto"/>
            </w:pPr>
            <w:r>
              <w:t>(0.15</w:t>
            </w:r>
            <w:r w:rsidRPr="004E0053" w:rsidR="006071BF">
              <w:t>)</w:t>
            </w:r>
          </w:p>
        </w:tc>
        <w:tc>
          <w:tcPr>
            <w:tcW w:w="1877" w:type="dxa"/>
          </w:tcPr>
          <w:p w:rsidRPr="004E0053" w:rsidR="004A4A5B" w:rsidP="004A4A5B" w:rsidRDefault="00AE387C" w14:paraId="6089FD39" wp14:textId="77777777">
            <w:pPr>
              <w:spacing w:line="360" w:lineRule="auto"/>
            </w:pPr>
            <w:r>
              <w:t>-0.11</w:t>
            </w:r>
          </w:p>
          <w:p w:rsidRPr="004E0053" w:rsidR="006071BF" w:rsidP="004A4A5B" w:rsidRDefault="00A74805" w14:paraId="223B32B2" wp14:textId="77777777">
            <w:pPr>
              <w:spacing w:line="360" w:lineRule="auto"/>
            </w:pPr>
            <w:r>
              <w:t>(0.10</w:t>
            </w:r>
            <w:r w:rsidRPr="004E0053" w:rsidR="004A4A5B">
              <w:t>)</w:t>
            </w:r>
          </w:p>
        </w:tc>
      </w:tr>
      <w:tr xmlns:wp14="http://schemas.microsoft.com/office/word/2010/wordml" w:rsidRPr="004E0053" w:rsidR="006071BF" w:rsidTr="00420F19" w14:paraId="70051528" wp14:textId="77777777">
        <w:tc>
          <w:tcPr>
            <w:tcW w:w="1430" w:type="dxa"/>
          </w:tcPr>
          <w:p w:rsidRPr="004E0053" w:rsidR="006071BF" w:rsidP="00420F19" w:rsidRDefault="00026F20" w14:paraId="6EC611B6" wp14:textId="77777777">
            <w:pPr>
              <w:spacing w:line="360" w:lineRule="auto"/>
            </w:pPr>
            <m:oMathPara>
              <m:oMath>
                <m:sSub>
                  <m:sSubPr>
                    <m:ctrlPr>
                      <w:rPr>
                        <w:rFonts w:ascii="Cambria Math" w:hAnsi="Cambria Math" w:eastAsia="Times New Roman"/>
                        <w:i/>
                      </w:rPr>
                    </m:ctrlPr>
                  </m:sSubPr>
                  <m:e>
                    <m:r>
                      <w:rPr>
                        <w:rFonts w:ascii="Cambria Math" w:hAnsi="Cambria Math"/>
                      </w:rPr>
                      <m:t>R</m:t>
                    </m:r>
                  </m:e>
                  <m:sub>
                    <m:r>
                      <w:rPr>
                        <w:rFonts w:ascii="Cambria Math" w:hAnsi="Cambria Math"/>
                      </w:rPr>
                      <m:t>i,t</m:t>
                    </m:r>
                  </m:sub>
                </m:sSub>
              </m:oMath>
            </m:oMathPara>
          </w:p>
        </w:tc>
        <w:tc>
          <w:tcPr>
            <w:tcW w:w="1423" w:type="dxa"/>
          </w:tcPr>
          <w:p w:rsidRPr="004E0053" w:rsidR="006071BF" w:rsidP="00420F19" w:rsidRDefault="00AE387C" w14:paraId="64734572" wp14:textId="77777777">
            <w:pPr>
              <w:spacing w:line="360" w:lineRule="auto"/>
            </w:pPr>
            <w:r>
              <w:t>-1.08</w:t>
            </w:r>
            <w:r w:rsidR="006412E5">
              <w:t>*</w:t>
            </w:r>
            <w:r>
              <w:t>*</w:t>
            </w:r>
          </w:p>
          <w:p w:rsidRPr="004E0053" w:rsidR="006071BF" w:rsidP="00420F19" w:rsidRDefault="00AE387C" w14:paraId="236E1511" wp14:textId="77777777">
            <w:pPr>
              <w:spacing w:line="360" w:lineRule="auto"/>
            </w:pPr>
            <w:r>
              <w:t>(0.26</w:t>
            </w:r>
            <w:r w:rsidRPr="004E0053" w:rsidR="006071BF">
              <w:t>)</w:t>
            </w:r>
          </w:p>
        </w:tc>
        <w:tc>
          <w:tcPr>
            <w:tcW w:w="1745" w:type="dxa"/>
          </w:tcPr>
          <w:p w:rsidRPr="004E0053" w:rsidR="006071BF" w:rsidP="00420F19" w:rsidRDefault="00AE387C" w14:paraId="78EF3780" wp14:textId="77777777">
            <w:pPr>
              <w:spacing w:line="360" w:lineRule="auto"/>
            </w:pPr>
            <w:r>
              <w:t>-1.00</w:t>
            </w:r>
          </w:p>
          <w:p w:rsidRPr="004E0053" w:rsidR="006071BF" w:rsidP="00420F19" w:rsidRDefault="00AE387C" w14:paraId="12FEEFC5" wp14:textId="77777777">
            <w:pPr>
              <w:spacing w:line="360" w:lineRule="auto"/>
            </w:pPr>
            <w:r>
              <w:t>(0.82</w:t>
            </w:r>
            <w:r w:rsidRPr="004E0053" w:rsidR="006071BF">
              <w:t>)</w:t>
            </w:r>
          </w:p>
        </w:tc>
        <w:tc>
          <w:tcPr>
            <w:tcW w:w="1877" w:type="dxa"/>
          </w:tcPr>
          <w:p w:rsidRPr="004E0053" w:rsidR="004A4A5B" w:rsidP="004A4A5B" w:rsidRDefault="00AE387C" w14:paraId="7483CF5D" wp14:textId="77777777">
            <w:pPr>
              <w:spacing w:line="360" w:lineRule="auto"/>
            </w:pPr>
            <w:r>
              <w:t>-1.09</w:t>
            </w:r>
          </w:p>
          <w:p w:rsidRPr="004E0053" w:rsidR="006071BF" w:rsidP="004A4A5B" w:rsidRDefault="00AE387C" w14:paraId="2572A2DE" wp14:textId="77777777">
            <w:pPr>
              <w:spacing w:line="360" w:lineRule="auto"/>
            </w:pPr>
            <w:r>
              <w:t>(0.77</w:t>
            </w:r>
            <w:r w:rsidRPr="004E0053" w:rsidR="004A4A5B">
              <w:t>)</w:t>
            </w:r>
          </w:p>
        </w:tc>
      </w:tr>
      <w:tr xmlns:wp14="http://schemas.microsoft.com/office/word/2010/wordml" w:rsidRPr="004E0053" w:rsidR="006071BF" w:rsidTr="00420F19" w14:paraId="1C469E21" wp14:textId="77777777">
        <w:trPr>
          <w:trHeight w:val="701"/>
        </w:trPr>
        <w:tc>
          <w:tcPr>
            <w:tcW w:w="1430" w:type="dxa"/>
          </w:tcPr>
          <w:p w:rsidRPr="004E0053" w:rsidR="006071BF" w:rsidP="00420F19" w:rsidRDefault="00026F20" w14:paraId="2D6252A4" wp14:textId="77777777">
            <w:pPr>
              <w:spacing w:line="360" w:lineRule="auto"/>
              <w:rPr>
                <w:iCs/>
              </w:rPr>
            </w:pPr>
            <m:oMathPara>
              <m:oMath>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oMath>
            </m:oMathPara>
          </w:p>
        </w:tc>
        <w:tc>
          <w:tcPr>
            <w:tcW w:w="1423" w:type="dxa"/>
          </w:tcPr>
          <w:p w:rsidRPr="004E0053" w:rsidR="006071BF" w:rsidP="00420F19" w:rsidRDefault="00AE387C" w14:paraId="6EEB83EB" wp14:textId="77777777">
            <w:pPr>
              <w:spacing w:line="360" w:lineRule="auto"/>
            </w:pPr>
            <w:r>
              <w:t>-0.05</w:t>
            </w:r>
          </w:p>
          <w:p w:rsidRPr="004E0053" w:rsidR="006071BF" w:rsidP="00420F19" w:rsidRDefault="00AE387C" w14:paraId="69448EEF" wp14:textId="77777777">
            <w:pPr>
              <w:spacing w:line="360" w:lineRule="auto"/>
            </w:pPr>
            <w:r>
              <w:t>(0.07</w:t>
            </w:r>
            <w:r w:rsidRPr="004E0053" w:rsidR="006071BF">
              <w:t>)</w:t>
            </w:r>
          </w:p>
        </w:tc>
        <w:tc>
          <w:tcPr>
            <w:tcW w:w="1745" w:type="dxa"/>
          </w:tcPr>
          <w:p w:rsidRPr="004E0053" w:rsidR="006071BF" w:rsidP="00420F19" w:rsidRDefault="00AE387C" w14:paraId="4C719E54" wp14:textId="77777777">
            <w:pPr>
              <w:spacing w:line="360" w:lineRule="auto"/>
            </w:pPr>
            <w:r>
              <w:t>0.05</w:t>
            </w:r>
          </w:p>
          <w:p w:rsidRPr="004E0053" w:rsidR="006071BF" w:rsidP="00420F19" w:rsidRDefault="00AE387C" w14:paraId="387A0A27" wp14:textId="77777777">
            <w:pPr>
              <w:spacing w:line="360" w:lineRule="auto"/>
            </w:pPr>
            <w:r>
              <w:t>(0.09</w:t>
            </w:r>
            <w:r w:rsidRPr="004E0053" w:rsidR="006071BF">
              <w:t>)</w:t>
            </w:r>
          </w:p>
        </w:tc>
        <w:tc>
          <w:tcPr>
            <w:tcW w:w="1877" w:type="dxa"/>
          </w:tcPr>
          <w:p w:rsidRPr="004E0053" w:rsidR="006071BF" w:rsidP="00420F19" w:rsidRDefault="00AE387C" w14:paraId="2EC31D4C" wp14:textId="77777777">
            <w:pPr>
              <w:spacing w:line="360" w:lineRule="auto"/>
            </w:pPr>
            <w:r>
              <w:t>-0.05</w:t>
            </w:r>
          </w:p>
          <w:p w:rsidRPr="004E0053" w:rsidR="004A4A5B" w:rsidP="00420F19" w:rsidRDefault="00AE387C" w14:paraId="720D4B34" wp14:textId="77777777">
            <w:pPr>
              <w:spacing w:line="360" w:lineRule="auto"/>
            </w:pPr>
            <w:r>
              <w:t>(0.06</w:t>
            </w:r>
            <w:r w:rsidRPr="004E0053" w:rsidR="004A4A5B">
              <w:t>)</w:t>
            </w:r>
          </w:p>
        </w:tc>
      </w:tr>
      <w:tr xmlns:wp14="http://schemas.microsoft.com/office/word/2010/wordml" w:rsidRPr="004E0053" w:rsidR="006071BF" w:rsidTr="00420F19" w14:paraId="55FE6E23" wp14:textId="77777777">
        <w:tc>
          <w:tcPr>
            <w:tcW w:w="1430" w:type="dxa"/>
          </w:tcPr>
          <w:p w:rsidRPr="004E0053" w:rsidR="006071BF" w:rsidP="00420F19" w:rsidRDefault="00026F20" w14:paraId="3DFFED21" wp14:textId="77777777">
            <w:pPr>
              <w:spacing w:line="360" w:lineRule="auto"/>
            </w:pPr>
            <m:oMathPara>
              <m:oMath>
                <m:sSub>
                  <m:sSubPr>
                    <m:ctrlPr>
                      <w:rPr>
                        <w:rFonts w:ascii="Cambria Math" w:hAnsi="Cambria Math" w:eastAsia="Times New Roman"/>
                        <w:i/>
                      </w:rPr>
                    </m:ctrlPr>
                  </m:sSubPr>
                  <m:e>
                    <m:r>
                      <w:rPr>
                        <w:rFonts w:ascii="Cambria Math" w:hAnsi="Cambria Math"/>
                      </w:rPr>
                      <m:t>OLD</m:t>
                    </m:r>
                  </m:e>
                  <m:sub>
                    <m:r>
                      <w:rPr>
                        <w:rFonts w:ascii="Cambria Math" w:hAnsi="Cambria Math"/>
                      </w:rPr>
                      <m:t>i</m:t>
                    </m:r>
                  </m:sub>
                </m:sSub>
              </m:oMath>
            </m:oMathPara>
          </w:p>
        </w:tc>
        <w:tc>
          <w:tcPr>
            <w:tcW w:w="1423" w:type="dxa"/>
          </w:tcPr>
          <w:p w:rsidRPr="004E0053" w:rsidR="006071BF" w:rsidP="00420F19" w:rsidRDefault="00B375A7" w14:paraId="09B34CBE" wp14:textId="77777777">
            <w:pPr>
              <w:spacing w:line="360" w:lineRule="auto"/>
            </w:pPr>
            <w:r>
              <w:t>0.37</w:t>
            </w:r>
          </w:p>
          <w:p w:rsidRPr="004E0053" w:rsidR="006071BF" w:rsidP="00420F19" w:rsidRDefault="00B375A7" w14:paraId="600051B1" wp14:textId="77777777">
            <w:pPr>
              <w:spacing w:line="360" w:lineRule="auto"/>
            </w:pPr>
            <w:r>
              <w:t>(0.18</w:t>
            </w:r>
            <w:r w:rsidRPr="004E0053" w:rsidR="006071BF">
              <w:t>)</w:t>
            </w:r>
          </w:p>
        </w:tc>
        <w:tc>
          <w:tcPr>
            <w:tcW w:w="1745" w:type="dxa"/>
          </w:tcPr>
          <w:p w:rsidRPr="004E0053" w:rsidR="006071BF" w:rsidP="00420F19" w:rsidRDefault="00B375A7" w14:paraId="294A958B" wp14:textId="77777777">
            <w:pPr>
              <w:spacing w:line="360" w:lineRule="auto"/>
            </w:pPr>
            <w:r>
              <w:t>1.21*</w:t>
            </w:r>
          </w:p>
          <w:p w:rsidRPr="004E0053" w:rsidR="006071BF" w:rsidP="00420F19" w:rsidRDefault="00B375A7" w14:paraId="08A27B6E" wp14:textId="77777777">
            <w:pPr>
              <w:spacing w:line="360" w:lineRule="auto"/>
            </w:pPr>
            <w:r>
              <w:t>(0.36</w:t>
            </w:r>
            <w:r w:rsidRPr="004E0053" w:rsidR="006071BF">
              <w:t>)</w:t>
            </w:r>
          </w:p>
        </w:tc>
        <w:tc>
          <w:tcPr>
            <w:tcW w:w="1877" w:type="dxa"/>
          </w:tcPr>
          <w:p w:rsidRPr="004E0053" w:rsidR="004A4A5B" w:rsidP="004A4A5B" w:rsidRDefault="00B375A7" w14:paraId="30217389" wp14:textId="77777777">
            <w:pPr>
              <w:spacing w:line="360" w:lineRule="auto"/>
            </w:pPr>
            <w:r>
              <w:t>0.14</w:t>
            </w:r>
          </w:p>
          <w:p w:rsidRPr="004E0053" w:rsidR="006071BF" w:rsidP="004A4A5B" w:rsidRDefault="00B375A7" w14:paraId="29903731" wp14:textId="77777777">
            <w:pPr>
              <w:spacing w:line="360" w:lineRule="auto"/>
            </w:pPr>
            <w:r>
              <w:t>(0.30</w:t>
            </w:r>
            <w:r w:rsidRPr="004E0053" w:rsidR="004A4A5B">
              <w:t>)</w:t>
            </w:r>
          </w:p>
        </w:tc>
      </w:tr>
      <w:tr xmlns:wp14="http://schemas.microsoft.com/office/word/2010/wordml" w:rsidRPr="004E0053" w:rsidR="006071BF" w:rsidTr="00420F19" w14:paraId="08BF1F79" wp14:textId="77777777">
        <w:tc>
          <w:tcPr>
            <w:tcW w:w="1430" w:type="dxa"/>
          </w:tcPr>
          <w:p w:rsidRPr="004E0053" w:rsidR="006071BF" w:rsidP="00420F19" w:rsidRDefault="006071BF" w14:paraId="3BA72BAA" wp14:textId="77777777">
            <w:pPr>
              <w:spacing w:line="360" w:lineRule="auto"/>
            </w:pPr>
            <w:r w:rsidRPr="004E0053">
              <w:t>Intercept</w:t>
            </w:r>
          </w:p>
        </w:tc>
        <w:tc>
          <w:tcPr>
            <w:tcW w:w="1423" w:type="dxa"/>
          </w:tcPr>
          <w:p w:rsidRPr="004E0053" w:rsidR="006071BF" w:rsidP="00420F19" w:rsidRDefault="00B375A7" w14:paraId="7F5CB6D3" wp14:textId="77777777">
            <w:pPr>
              <w:spacing w:line="360" w:lineRule="auto"/>
            </w:pPr>
            <w:r>
              <w:t>16.87</w:t>
            </w:r>
          </w:p>
          <w:p w:rsidRPr="004E0053" w:rsidR="006071BF" w:rsidP="00420F19" w:rsidRDefault="00B375A7" w14:paraId="134673E0" wp14:textId="77777777">
            <w:pPr>
              <w:spacing w:line="360" w:lineRule="auto"/>
            </w:pPr>
            <w:r>
              <w:t>(6.56</w:t>
            </w:r>
            <w:r w:rsidRPr="004E0053" w:rsidR="006071BF">
              <w:t>)</w:t>
            </w:r>
          </w:p>
        </w:tc>
        <w:tc>
          <w:tcPr>
            <w:tcW w:w="1745" w:type="dxa"/>
          </w:tcPr>
          <w:p w:rsidRPr="004E0053" w:rsidR="006071BF" w:rsidP="00420F19" w:rsidRDefault="00B375A7" w14:paraId="1DC1682F" wp14:textId="77777777">
            <w:pPr>
              <w:spacing w:line="360" w:lineRule="auto"/>
            </w:pPr>
            <w:r>
              <w:t>25.43</w:t>
            </w:r>
            <w:r w:rsidR="006412E5">
              <w:t>*</w:t>
            </w:r>
          </w:p>
          <w:p w:rsidRPr="004E0053" w:rsidR="006071BF" w:rsidP="00420F19" w:rsidRDefault="00B375A7" w14:paraId="5D5B7EC3" wp14:textId="77777777">
            <w:pPr>
              <w:spacing w:line="360" w:lineRule="auto"/>
            </w:pPr>
            <w:r>
              <w:t>(6.50</w:t>
            </w:r>
            <w:r w:rsidRPr="004E0053" w:rsidR="006071BF">
              <w:t>)</w:t>
            </w:r>
          </w:p>
        </w:tc>
        <w:tc>
          <w:tcPr>
            <w:tcW w:w="1877" w:type="dxa"/>
          </w:tcPr>
          <w:p w:rsidRPr="004E0053" w:rsidR="006071BF" w:rsidP="00420F19" w:rsidRDefault="00B375A7" w14:paraId="384BA241" wp14:textId="77777777">
            <w:pPr>
              <w:spacing w:line="360" w:lineRule="auto"/>
            </w:pPr>
            <w:r>
              <w:t>9.69</w:t>
            </w:r>
          </w:p>
          <w:p w:rsidRPr="004E0053" w:rsidR="00DD2A37" w:rsidP="00420F19" w:rsidRDefault="008662C3" w14:paraId="3C012BFC" wp14:textId="77777777">
            <w:pPr>
              <w:spacing w:line="360" w:lineRule="auto"/>
            </w:pPr>
            <w:r>
              <w:t>(</w:t>
            </w:r>
            <w:r w:rsidR="00B375A7">
              <w:t>6.29</w:t>
            </w:r>
            <w:r w:rsidRPr="004E0053" w:rsidR="00DD2A37">
              <w:t>)</w:t>
            </w:r>
          </w:p>
        </w:tc>
      </w:tr>
      <w:tr xmlns:wp14="http://schemas.microsoft.com/office/word/2010/wordml" w:rsidRPr="004E0053" w:rsidR="00B36F2F" w:rsidTr="00420F19" w14:paraId="57824968" wp14:textId="77777777">
        <w:tc>
          <w:tcPr>
            <w:tcW w:w="1430" w:type="dxa"/>
          </w:tcPr>
          <w:p w:rsidRPr="004E0053" w:rsidR="00B36F2F" w:rsidP="00420F19" w:rsidRDefault="00B36F2F" w14:paraId="72D91E08" wp14:textId="77777777">
            <w:pPr>
              <w:spacing w:line="360" w:lineRule="auto"/>
            </w:pPr>
            <w:r>
              <w:t>F-stats</w:t>
            </w:r>
          </w:p>
        </w:tc>
        <w:tc>
          <w:tcPr>
            <w:tcW w:w="1423" w:type="dxa"/>
          </w:tcPr>
          <w:p w:rsidRPr="004E0053" w:rsidR="00B36F2F" w:rsidP="00420F19" w:rsidRDefault="00B375A7" w14:paraId="6AC9E82D" wp14:textId="77777777">
            <w:pPr>
              <w:spacing w:line="360" w:lineRule="auto"/>
            </w:pPr>
            <w:r>
              <w:t>77.7</w:t>
            </w:r>
          </w:p>
        </w:tc>
        <w:tc>
          <w:tcPr>
            <w:tcW w:w="1745" w:type="dxa"/>
          </w:tcPr>
          <w:p w:rsidRPr="004E0053" w:rsidR="00B36F2F" w:rsidP="00420F19" w:rsidRDefault="00B375A7" w14:paraId="3357F213" wp14:textId="77777777">
            <w:pPr>
              <w:spacing w:line="360" w:lineRule="auto"/>
            </w:pPr>
            <w:r>
              <w:t>13.8</w:t>
            </w:r>
          </w:p>
        </w:tc>
        <w:tc>
          <w:tcPr>
            <w:tcW w:w="1877" w:type="dxa"/>
          </w:tcPr>
          <w:p w:rsidRPr="004E0053" w:rsidR="00B36F2F" w:rsidP="00420F19" w:rsidRDefault="00B375A7" w14:paraId="7521EA89" wp14:textId="77777777">
            <w:pPr>
              <w:spacing w:line="360" w:lineRule="auto"/>
            </w:pPr>
            <w:r>
              <w:t>90.7</w:t>
            </w:r>
          </w:p>
        </w:tc>
      </w:tr>
      <w:tr xmlns:wp14="http://schemas.microsoft.com/office/word/2010/wordml" w:rsidRPr="004E0053" w:rsidR="006071BF" w:rsidTr="00420F19" w14:paraId="58343A4F" wp14:textId="77777777">
        <w:tc>
          <w:tcPr>
            <w:tcW w:w="1430" w:type="dxa"/>
          </w:tcPr>
          <w:p w:rsidRPr="004E0053" w:rsidR="006071BF" w:rsidP="00420F19" w:rsidRDefault="00B36F2F" w14:paraId="39E20268" wp14:textId="77777777">
            <w:pPr>
              <w:spacing w:line="360" w:lineRule="auto"/>
            </w:pPr>
            <w:r>
              <w:t xml:space="preserve">Adj. </w:t>
            </w:r>
            <w:r w:rsidRPr="004E0053" w:rsidR="006071BF">
              <w:t>R-squared</w:t>
            </w:r>
          </w:p>
        </w:tc>
        <w:tc>
          <w:tcPr>
            <w:tcW w:w="1423" w:type="dxa"/>
          </w:tcPr>
          <w:p w:rsidRPr="004E0053" w:rsidR="006071BF" w:rsidP="00420F19" w:rsidRDefault="00B375A7" w14:paraId="0E2E7C8B" wp14:textId="77777777">
            <w:pPr>
              <w:spacing w:line="360" w:lineRule="auto"/>
            </w:pPr>
            <w:r>
              <w:t>0.12</w:t>
            </w:r>
          </w:p>
        </w:tc>
        <w:tc>
          <w:tcPr>
            <w:tcW w:w="1745" w:type="dxa"/>
          </w:tcPr>
          <w:p w:rsidRPr="004E0053" w:rsidR="006071BF" w:rsidP="00420F19" w:rsidRDefault="00B36F2F" w14:paraId="009123CE" wp14:textId="77777777">
            <w:pPr>
              <w:spacing w:line="360" w:lineRule="auto"/>
            </w:pPr>
            <w:r>
              <w:t>0.05</w:t>
            </w:r>
          </w:p>
        </w:tc>
        <w:tc>
          <w:tcPr>
            <w:tcW w:w="1877" w:type="dxa"/>
          </w:tcPr>
          <w:p w:rsidRPr="004E0053" w:rsidR="006071BF" w:rsidP="00420F19" w:rsidRDefault="00B36F2F" w14:paraId="247536AC" wp14:textId="77777777">
            <w:pPr>
              <w:spacing w:line="360" w:lineRule="auto"/>
            </w:pPr>
            <w:r>
              <w:t>0.26</w:t>
            </w:r>
          </w:p>
        </w:tc>
      </w:tr>
      <w:tr xmlns:wp14="http://schemas.microsoft.com/office/word/2010/wordml" w:rsidRPr="004E0053" w:rsidR="006071BF" w:rsidTr="00420F19" w14:paraId="6D94D1B3" wp14:textId="77777777">
        <w:tc>
          <w:tcPr>
            <w:tcW w:w="1430" w:type="dxa"/>
          </w:tcPr>
          <w:p w:rsidRPr="004E0053" w:rsidR="006071BF" w:rsidP="00420F19" w:rsidRDefault="006071BF" w14:paraId="776860BE" wp14:textId="77777777">
            <w:pPr>
              <w:spacing w:line="360" w:lineRule="auto"/>
            </w:pPr>
            <w:r w:rsidRPr="004E0053">
              <w:t>Number of observations</w:t>
            </w:r>
          </w:p>
        </w:tc>
        <w:tc>
          <w:tcPr>
            <w:tcW w:w="1423" w:type="dxa"/>
          </w:tcPr>
          <w:p w:rsidRPr="004E0053" w:rsidR="006071BF" w:rsidP="00420F19" w:rsidRDefault="00B375A7" w14:paraId="7D40E11F" wp14:textId="77777777">
            <w:pPr>
              <w:spacing w:line="360" w:lineRule="auto"/>
            </w:pPr>
            <w:r>
              <w:t>3482</w:t>
            </w:r>
          </w:p>
        </w:tc>
        <w:tc>
          <w:tcPr>
            <w:tcW w:w="1745" w:type="dxa"/>
          </w:tcPr>
          <w:p w:rsidRPr="004E0053" w:rsidR="006071BF" w:rsidP="00420F19" w:rsidRDefault="00B375A7" w14:paraId="64694BF2" wp14:textId="77777777">
            <w:pPr>
              <w:spacing w:line="360" w:lineRule="auto"/>
            </w:pPr>
            <w:r>
              <w:t>1338</w:t>
            </w:r>
          </w:p>
        </w:tc>
        <w:tc>
          <w:tcPr>
            <w:tcW w:w="1877" w:type="dxa"/>
          </w:tcPr>
          <w:p w:rsidRPr="004E0053" w:rsidR="006071BF" w:rsidP="00420F19" w:rsidRDefault="00B375A7" w14:paraId="48CE84DF" wp14:textId="77777777">
            <w:pPr>
              <w:spacing w:line="360" w:lineRule="auto"/>
            </w:pPr>
            <w:r>
              <w:t>1558</w:t>
            </w:r>
          </w:p>
        </w:tc>
      </w:tr>
    </w:tbl>
    <w:p xmlns:wp14="http://schemas.microsoft.com/office/word/2010/wordml" w:rsidRPr="004E0053" w:rsidR="001D69B0" w:rsidP="001D69B0" w:rsidRDefault="001D69B0" w14:paraId="3E853478" wp14:textId="77777777">
      <w:pPr>
        <w:spacing w:line="240" w:lineRule="auto"/>
      </w:pPr>
      <w:r w:rsidRPr="004E0053">
        <w:t>Standard errors in parenthesis under the coefficients</w:t>
      </w:r>
    </w:p>
    <w:p xmlns:wp14="http://schemas.microsoft.com/office/word/2010/wordml" w:rsidRPr="004E0053" w:rsidR="001D69B0" w:rsidP="001D69B0" w:rsidRDefault="001D69B0" w14:paraId="316F64D7" wp14:textId="77777777">
      <w:pPr>
        <w:spacing w:line="240" w:lineRule="auto"/>
      </w:pPr>
      <w:r w:rsidRPr="004E0053">
        <w:t>*P&lt;0.05,  **P&lt;0.01,  ***P&lt;0.001</w:t>
      </w:r>
    </w:p>
    <w:p xmlns:wp14="http://schemas.microsoft.com/office/word/2010/wordml" w:rsidRPr="004E0053" w:rsidR="00255C00" w:rsidP="001D69B0" w:rsidRDefault="00255C00" w14:paraId="5997CC1D" wp14:textId="77777777">
      <w:pPr>
        <w:spacing w:line="240" w:lineRule="auto"/>
      </w:pPr>
    </w:p>
    <w:p xmlns:wp14="http://schemas.microsoft.com/office/word/2010/wordml" w:rsidRPr="004E0053" w:rsidR="00255C00" w:rsidP="001D69B0" w:rsidRDefault="00255C00" w14:paraId="110FFD37" wp14:textId="77777777">
      <w:pPr>
        <w:spacing w:line="240" w:lineRule="auto"/>
      </w:pPr>
    </w:p>
    <w:p xmlns:wp14="http://schemas.microsoft.com/office/word/2010/wordml" w:rsidR="005B4746" w:rsidP="001D69B0" w:rsidRDefault="005B4746" w14:paraId="6B699379" wp14:textId="77777777">
      <w:pPr>
        <w:spacing w:line="240" w:lineRule="auto"/>
      </w:pPr>
    </w:p>
    <w:p xmlns:wp14="http://schemas.microsoft.com/office/word/2010/wordml" w:rsidR="00451F31" w:rsidP="001D69B0" w:rsidRDefault="00451F31" w14:paraId="3FE9F23F" wp14:textId="77777777">
      <w:pPr>
        <w:spacing w:line="240" w:lineRule="auto"/>
      </w:pPr>
    </w:p>
    <w:p xmlns:wp14="http://schemas.microsoft.com/office/word/2010/wordml" w:rsidRPr="004E0053" w:rsidR="00C970D0" w:rsidP="001D69B0" w:rsidRDefault="00C970D0" w14:paraId="1F72F646" wp14:textId="77777777">
      <w:pPr>
        <w:spacing w:line="240" w:lineRule="auto"/>
      </w:pPr>
    </w:p>
    <w:p xmlns:wp14="http://schemas.microsoft.com/office/word/2010/wordml" w:rsidRPr="004E0053" w:rsidR="00255C00" w:rsidP="00255C00" w:rsidRDefault="00255C00" w14:paraId="7DBEADC5" wp14:textId="77777777">
      <w:pPr>
        <w:pStyle w:val="ListParagraph"/>
        <w:numPr>
          <w:ilvl w:val="0"/>
          <w:numId w:val="1"/>
        </w:numPr>
        <w:spacing w:line="360" w:lineRule="auto"/>
        <w:rPr>
          <w:b/>
          <w:bCs/>
        </w:rPr>
      </w:pPr>
      <w:r w:rsidRPr="004E0053">
        <w:rPr>
          <w:b/>
          <w:bCs/>
          <w:sz w:val="28"/>
          <w:szCs w:val="28"/>
        </w:rPr>
        <w:t>Concluding remarks</w:t>
      </w:r>
    </w:p>
    <w:p xmlns:wp14="http://schemas.microsoft.com/office/word/2010/wordml" w:rsidRPr="004E0053" w:rsidR="00AB441A" w:rsidP="00255C00" w:rsidRDefault="00255C00" w14:paraId="04F91D4A" wp14:textId="77777777">
      <w:pPr>
        <w:spacing w:line="360" w:lineRule="auto"/>
        <w:ind w:firstLine="360"/>
      </w:pPr>
      <w:r w:rsidRPr="004E0053">
        <w:t xml:space="preserve">The main conclusion from the statistical analysis of the paper is that vaccines, moderate the share of mortality </w:t>
      </w:r>
      <w:r w:rsidRPr="004E0053" w:rsidR="002E29CF">
        <w:t>from a given pool</w:t>
      </w:r>
      <w:r w:rsidRPr="004E0053">
        <w:t xml:space="preserve"> of lagged</w:t>
      </w:r>
      <w:r w:rsidRPr="004E0053" w:rsidR="002E29CF">
        <w:t xml:space="preserve"> infections. But it does not support the view that vaccines also moderate infections.</w:t>
      </w:r>
      <w:r w:rsidRPr="004E0053" w:rsidR="001F68F6">
        <w:t xml:space="preserve"> Cognizance of this regularity by policymakers that are concerned with </w:t>
      </w:r>
      <w:r w:rsidRPr="004E0053" w:rsidR="00331040">
        <w:t xml:space="preserve">both </w:t>
      </w:r>
      <w:r w:rsidRPr="004E0053" w:rsidR="001F68F6">
        <w:t>mortality prevention</w:t>
      </w:r>
      <w:r w:rsidRPr="004E0053" w:rsidR="00331040">
        <w:t xml:space="preserve"> and economic performance cannot be overemphasized. Avoiding lockouts and other stringent confinement measures stimulates the economy at the cost of an increase in the pool of infected individuals. But</w:t>
      </w:r>
      <w:r w:rsidRPr="004E0053" w:rsidR="00034405">
        <w:t xml:space="preserve"> given that, in the presence of vaccines, this increase is associated with lower mortality, governments can provide better performance on both mortality avoidance and economic performance. </w:t>
      </w:r>
      <w:r w:rsidRPr="004E0053" w:rsidR="00DF0DD8">
        <w:t xml:space="preserve">This is essentially a favorable shift in the tradeoff between </w:t>
      </w:r>
      <w:r w:rsidRPr="004E0053" w:rsidR="0007094C">
        <w:t xml:space="preserve">life </w:t>
      </w:r>
      <w:r w:rsidRPr="004E0053" w:rsidR="00DF0DD8">
        <w:t>preservation</w:t>
      </w:r>
      <w:r w:rsidRPr="004E0053" w:rsidR="0007094C">
        <w:t xml:space="preserve"> and economic performance.</w:t>
      </w:r>
      <w:r w:rsidR="00DF4991">
        <w:rPr>
          <w:rStyle w:val="FootnoteReference"/>
        </w:rPr>
        <w:footnoteReference w:id="9"/>
      </w:r>
      <w:r w:rsidRPr="004E0053" w:rsidR="00AB441A">
        <w:t xml:space="preserve"> </w:t>
      </w:r>
    </w:p>
    <w:p xmlns:wp14="http://schemas.microsoft.com/office/word/2010/wordml" w:rsidRPr="004E0053" w:rsidR="00C51715" w:rsidP="00C51715" w:rsidRDefault="00AB441A" w14:paraId="558200E9" wp14:textId="77777777">
      <w:pPr>
        <w:shd w:val="clear" w:color="auto" w:fill="FFFFFF"/>
        <w:spacing w:after="390" w:line="390" w:lineRule="atLeast"/>
        <w:ind w:firstLine="360"/>
        <w:textAlignment w:val="baseline"/>
      </w:pPr>
      <w:r w:rsidRPr="004E0053">
        <w:t>As far as we know this is a relatively novel regularity and is therefore unlikely to be fully appreciated by many governments</w:t>
      </w:r>
      <w:r w:rsidRPr="004E0053" w:rsidR="004A5240">
        <w:t xml:space="preserve"> including possibly the UK government that lifted most </w:t>
      </w:r>
      <w:r w:rsidRPr="004E0053" w:rsidR="00AE735C">
        <w:t>of its Covid</w:t>
      </w:r>
      <w:r w:rsidRPr="004E0053" w:rsidR="004A5240">
        <w:t>19 restrictions on July 19</w:t>
      </w:r>
      <w:r w:rsidR="00D067C7">
        <w:t>,</w:t>
      </w:r>
      <w:r w:rsidRPr="004E0053" w:rsidR="00FB645E">
        <w:t xml:space="preserve"> 2021</w:t>
      </w:r>
      <w:r w:rsidRPr="004E0053" w:rsidR="004A5240">
        <w:t>, even as infection cases were climbing</w:t>
      </w:r>
      <w:r w:rsidRPr="004E0053" w:rsidR="00FB645E">
        <w:t xml:space="preserve"> vi</w:t>
      </w:r>
      <w:r w:rsidRPr="004E0053" w:rsidR="004A5240">
        <w:t>gorously. Whether this action was based on solid medical knowledge about the impact of vaccines on the mortality/infection ratio or on</w:t>
      </w:r>
      <w:r w:rsidRPr="004E0053" w:rsidR="00FB645E">
        <w:t xml:space="preserve"> a response to </w:t>
      </w:r>
      <w:r w:rsidRPr="004E0053" w:rsidR="004A5240">
        <w:t xml:space="preserve">public corona fatigue is an open question. Be that as it may </w:t>
      </w:r>
      <w:r w:rsidRPr="004E0053" w:rsidR="00EE10B2">
        <w:t xml:space="preserve">figure 1 </w:t>
      </w:r>
      <w:r w:rsidRPr="004E0053" w:rsidR="00E51E5A">
        <w:t>clearly indicates</w:t>
      </w:r>
      <w:r w:rsidRPr="004E0053" w:rsidR="00EE10B2">
        <w:t xml:space="preserve"> that the lifting of restrictions resulted in a substantially higher increase in new infections than in new mortality. </w:t>
      </w:r>
    </w:p>
    <w:p xmlns:wp14="http://schemas.microsoft.com/office/word/2010/wordml" w:rsidRPr="004E0053" w:rsidR="00903432" w:rsidP="034FCE61" w:rsidRDefault="00EE10B2" w14:paraId="31CF5361" wp14:textId="77777777">
      <w:pPr>
        <w:shd w:val="clear" w:color="auto" w:fill="FFFFFF" w:themeFill="background1"/>
        <w:spacing w:after="390" w:line="390" w:lineRule="atLeast"/>
        <w:ind w:firstLine="360"/>
        <w:textAlignment w:val="baseline"/>
      </w:pPr>
      <w:r w:rsidRPr="004E0053">
        <w:rPr/>
        <w:t xml:space="preserve">A similar, although less extreme, route was followed </w:t>
      </w:r>
      <w:r w:rsidRPr="004E0053" w:rsidR="00FB645E">
        <w:rPr/>
        <w:t xml:space="preserve">in Israel. </w:t>
      </w:r>
      <w:r w:rsidRPr="004E0053" w:rsidR="00FB645E">
        <w:rPr>
          <w:rFonts w:eastAsia="Times New Roman"/>
          <w:color w:val="121212"/>
        </w:rPr>
        <w:t xml:space="preserve">The Green Pass and Purple Badge systems, which had set guidelines for who can enter public venues and how those venues can operate, expired starting June 1, meaning that Israelis no longer required proof of vaccination or recovery to enter various venues, and capacity limits at stores, restaurants and other sites were lifted. </w:t>
      </w:r>
      <w:r w:rsidRPr="004E0053" w:rsidR="00300FCE">
        <w:rPr>
          <w:rFonts w:eastAsia="Times New Roman"/>
          <w:color w:val="121212"/>
        </w:rPr>
        <w:t xml:space="preserve">Although it reinstated some </w:t>
      </w:r>
      <w:r w:rsidRPr="004E0053" w:rsidR="00C51715">
        <w:rPr>
          <w:rFonts w:eastAsia="Times New Roman"/>
          <w:color w:val="121212"/>
        </w:rPr>
        <w:t>temporary</w:t>
      </w:r>
      <w:r w:rsidRPr="004E0053" w:rsidR="00300FCE">
        <w:rPr>
          <w:rFonts w:eastAsia="Times New Roman"/>
          <w:color w:val="121212"/>
        </w:rPr>
        <w:t xml:space="preserve"> minor restrictions in t</w:t>
      </w:r>
      <w:r w:rsidRPr="004E0053">
        <w:rPr/>
        <w:t xml:space="preserve">he </w:t>
      </w:r>
      <w:r w:rsidRPr="004E0053" w:rsidR="00300FCE">
        <w:rPr/>
        <w:t xml:space="preserve">face of rising infections in August 2021 the general policy of the </w:t>
      </w:r>
      <w:r w:rsidRPr="004E0053">
        <w:rPr/>
        <w:t>Bennett</w:t>
      </w:r>
      <w:r w:rsidRPr="004E0053" w:rsidR="00300FCE">
        <w:rPr/>
        <w:t xml:space="preserve"> government wa</w:t>
      </w:r>
      <w:r w:rsidRPr="004E0053" w:rsidR="00C51715">
        <w:rPr/>
        <w:t>s</w:t>
      </w:r>
      <w:r w:rsidRPr="004E0053" w:rsidR="00300FCE">
        <w:rPr/>
        <w:t xml:space="preserve"> to accelerate the vaccination process including booster shots to the entire population rather than re</w:t>
      </w:r>
      <w:r w:rsidRPr="004E0053" w:rsidR="00D943AD">
        <w:rPr/>
        <w:t>-</w:t>
      </w:r>
      <w:r w:rsidRPr="004E0053" w:rsidR="00300FCE">
        <w:rPr/>
        <w:t>tighten restrictions</w:t>
      </w:r>
      <w:r w:rsidRPr="004E0053" w:rsidR="00C51715">
        <w:rPr/>
        <w:t>.</w:t>
      </w:r>
      <w:r w:rsidRPr="004E0053" w:rsidR="00300FCE">
        <w:rPr>
          <w:rStyle w:val="FootnoteReference"/>
        </w:rPr>
        <w:footnoteReference w:id="10"/>
      </w:r>
      <w:r w:rsidRPr="004E0053" w:rsidR="00C51715">
        <w:rPr/>
        <w:t xml:space="preserve"> </w:t>
      </w:r>
      <w:r w:rsidRPr="004E0053" w:rsidR="00EA1F7C">
        <w:rPr/>
        <w:t xml:space="preserve">Between </w:t>
      </w:r>
      <w:r w:rsidRPr="004E0053" w:rsidR="00EA1F7C">
        <w:rPr/>
        <w:t xml:space="preserve">July </w:t>
      </w:r>
      <w:del w:author="Yothin Jinjarak" w:date="2022-01-29T08:36:30.232Z" w:id="101390532">
        <w:r w:rsidDel="034FCE61">
          <w:delText xml:space="preserve"> </w:delText>
        </w:r>
      </w:del>
      <w:r w:rsidRPr="004E0053" w:rsidR="00D943AD">
        <w:rPr/>
        <w:t>and</w:t>
      </w:r>
      <w:r w:rsidRPr="004E0053" w:rsidR="00D943AD">
        <w:rPr/>
        <w:t xml:space="preserve"> mid-September</w:t>
      </w:r>
      <w:r w:rsidRPr="004E0053" w:rsidR="00EA1F7C">
        <w:rPr/>
        <w:t xml:space="preserve"> infections shot up from less than 1000 per day</w:t>
      </w:r>
      <w:r w:rsidRPr="004E0053" w:rsidR="00D943AD">
        <w:rPr/>
        <w:t xml:space="preserve"> to over 10000</w:t>
      </w:r>
      <w:r w:rsidRPr="004E0053" w:rsidR="00EA1F7C">
        <w:rPr/>
        <w:t xml:space="preserve">. </w:t>
      </w:r>
      <w:r w:rsidRPr="004E0053" w:rsidR="00C02192">
        <w:rPr/>
        <w:t xml:space="preserve">           </w:t>
      </w:r>
      <w:r w:rsidRPr="004E0053" w:rsidR="00EA1F7C">
        <w:rPr/>
        <w:t xml:space="preserve">During part of this period </w:t>
      </w:r>
      <w:r w:rsidRPr="004E0053" w:rsidR="00D943AD">
        <w:rPr/>
        <w:t xml:space="preserve">daily </w:t>
      </w:r>
      <w:r w:rsidRPr="004E0053" w:rsidR="00EA1F7C">
        <w:rPr/>
        <w:t>mortality</w:t>
      </w:r>
      <w:r w:rsidRPr="004E0053" w:rsidR="00D943AD">
        <w:rPr/>
        <w:t xml:space="preserve"> was initially zero, subsequently increasing to a modest peak in </w:t>
      </w:r>
      <w:r w:rsidRPr="004E0053" w:rsidR="00AE735C">
        <w:rPr/>
        <w:t>mid-September</w:t>
      </w:r>
      <w:r w:rsidRPr="004E0053" w:rsidR="00D943AD">
        <w:rPr/>
        <w:t xml:space="preserve"> before receding to around 7 daily deaths at the end of October. </w:t>
      </w:r>
      <w:r w:rsidRPr="004E0053" w:rsidR="00E52202">
        <w:rPr/>
        <w:t xml:space="preserve">The decrease in new infections since the mid-September peak is probably due to a vigorous booster campaign that raised total vaccinations </w:t>
      </w:r>
      <w:r w:rsidRPr="004E0053" w:rsidR="00194ED8">
        <w:rPr/>
        <w:t xml:space="preserve">to 180 per hundred individuals. This </w:t>
      </w:r>
      <w:r w:rsidRPr="004E0053" w:rsidR="00E52202">
        <w:rPr/>
        <w:t xml:space="preserve">countered the decrease in the effectiveness of original vaccinations many of which became older than 5 months by </w:t>
      </w:r>
      <w:r w:rsidRPr="004E0053" w:rsidR="00AE735C">
        <w:rPr/>
        <w:t>September 21</w:t>
      </w:r>
      <w:r w:rsidRPr="004E0053" w:rsidR="00E52202">
        <w:rPr/>
        <w:t xml:space="preserve">. </w:t>
      </w:r>
      <w:r w:rsidR="00A856A8">
        <w:rPr/>
        <w:t>At a smaller margin, t</w:t>
      </w:r>
      <w:r w:rsidR="003D5F3C">
        <w:rPr/>
        <w:t>his campaign also encouraged previously non vaccinated individuals 'taking the vaccination plunge,' due to the growing awareness with the faster diffusion of the delta variant, as well as to other reasons related to preferential treatment of vaccinated individuals in public events and international travel.</w:t>
      </w:r>
      <w:r w:rsidRPr="00F81734" w:rsidR="00F81734">
        <w:rPr>
          <w:rStyle w:val="FootnoteReference"/>
        </w:rPr>
        <w:t xml:space="preserve"> </w:t>
      </w:r>
      <w:r w:rsidR="00F81734">
        <w:rPr>
          <w:rStyle w:val="FootnoteReference"/>
        </w:rPr>
        <w:footnoteReference w:id="11"/>
      </w:r>
      <w:r w:rsidRPr="004E0053" w:rsidR="00F81734">
        <w:rPr/>
        <w:t xml:space="preserve"> </w:t>
      </w:r>
      <w:r w:rsidR="003D5F3C">
        <w:rPr/>
        <w:t>Be that as it may t</w:t>
      </w:r>
      <w:r w:rsidRPr="004E0053" w:rsidR="00E52202">
        <w:rPr/>
        <w:t xml:space="preserve">his opens the door for the hope </w:t>
      </w:r>
      <w:r w:rsidRPr="004E0053" w:rsidR="00194ED8">
        <w:rPr/>
        <w:t xml:space="preserve">that following a sufficiently potent accumulation of vaccinations infections are likely to recede as well. </w:t>
      </w:r>
    </w:p>
    <w:p xmlns:wp14="http://schemas.microsoft.com/office/word/2010/wordml" w:rsidRPr="004E0053" w:rsidR="00385FE3" w:rsidP="00385FE3" w:rsidRDefault="00903432" w14:paraId="32D89EC5" wp14:textId="77777777">
      <w:pPr>
        <w:spacing w:line="360" w:lineRule="auto"/>
        <w:ind w:firstLine="360"/>
      </w:pPr>
      <w:r w:rsidRPr="004E0053">
        <w:t xml:space="preserve">Solid knowledge about the ability of sufficiently high proportion of inoculated population is essential since large pools of infected individuals raises the appearance of new variants and with it the probability that some of them may reduce the effectiveness of vaccines. This is particularly important </w:t>
      </w:r>
      <w:r w:rsidRPr="004E0053" w:rsidR="00385FE3">
        <w:t xml:space="preserve">in view of the fact that the current tendency is to live with the virus implying that air traffic, although lower than in the pre-pandemic era, is maintained at levels that facilitates the spread of new variants across the world. </w:t>
      </w:r>
    </w:p>
    <w:p xmlns:wp14="http://schemas.microsoft.com/office/word/2010/wordml" w:rsidR="00E51E5A" w:rsidP="004E0053" w:rsidRDefault="00385FE3" w14:paraId="78F0E87F" wp14:textId="77777777">
      <w:pPr>
        <w:spacing w:line="360" w:lineRule="auto"/>
        <w:ind w:firstLine="360"/>
      </w:pPr>
      <w:r w:rsidRPr="004E0053">
        <w:t>Unfortunately, since vaccines have been around for less than a year and the fraction of inoculated individuals in many countries is</w:t>
      </w:r>
      <w:r w:rsidR="000D6DE3">
        <w:t xml:space="preserve"> relatively low, there is little</w:t>
      </w:r>
      <w:r w:rsidRPr="004E0053">
        <w:t xml:space="preserve"> </w:t>
      </w:r>
      <w:r w:rsidRPr="004E0053" w:rsidR="00527662">
        <w:t xml:space="preserve">statistical </w:t>
      </w:r>
      <w:r w:rsidRPr="004E0053">
        <w:t>inform</w:t>
      </w:r>
      <w:r w:rsidRPr="004E0053" w:rsidR="00527662">
        <w:t>ation about the ability of high levels of vaccines to also reduce infections.</w:t>
      </w:r>
      <w:r w:rsidR="000D6DE3">
        <w:rPr>
          <w:rStyle w:val="FootnoteReference"/>
        </w:rPr>
        <w:footnoteReference w:id="12"/>
      </w:r>
      <w:r w:rsidRPr="004E0053" w:rsidR="00527662">
        <w:t xml:space="preserve"> Such knowledge will most likely accumulate as more countries in the world reach sufficiently high levels of vaccinations. This supports the view that, besides equity considerations, there is a positive externality associated with a more equitable distribution of vaccines across countries</w:t>
      </w:r>
      <w:r w:rsidRPr="004E0053" w:rsidR="00EF09AC">
        <w:t xml:space="preserve"> (Ghosh (2021)). </w:t>
      </w:r>
      <w:r w:rsidRPr="004E0053" w:rsidR="00527662">
        <w:t xml:space="preserve"> </w:t>
      </w:r>
    </w:p>
    <w:p xmlns:wp14="http://schemas.microsoft.com/office/word/2010/wordml" w:rsidR="00D067C7" w:rsidP="00692A0D" w:rsidRDefault="00A856A8" w14:paraId="40F01103" wp14:textId="77777777">
      <w:pPr>
        <w:spacing w:line="360" w:lineRule="auto"/>
        <w:ind w:firstLine="360"/>
      </w:pPr>
      <w:r>
        <w:t xml:space="preserve">Down the road, with new data accumulating in the coming months it may be possible to refine the statistical analysis along two dimensions. </w:t>
      </w:r>
      <w:r w:rsidR="00C663E3">
        <w:t xml:space="preserve">The first concerns a potential differential impact of </w:t>
      </w:r>
      <w:r w:rsidR="00FE3323">
        <w:t>vaccine</w:t>
      </w:r>
      <w:r w:rsidR="00C663E3">
        <w:t xml:space="preserve"> type</w:t>
      </w:r>
      <w:r w:rsidR="00FE3323">
        <w:t>s</w:t>
      </w:r>
      <w:r w:rsidR="00C663E3">
        <w:t xml:space="preserve"> and the second </w:t>
      </w:r>
      <w:r w:rsidR="00FE3323">
        <w:t>regards</w:t>
      </w:r>
      <w:r w:rsidR="00C663E3">
        <w:t xml:space="preserve"> potential differences in the impact of boosters versus deepening the share of vaccinated individuals on Covid19 outcomes. </w:t>
      </w:r>
      <w:r w:rsidR="00057516">
        <w:t xml:space="preserve">Precise discrimination between the impacts of different types requires data on immunization for each type of vaccine in each country </w:t>
      </w:r>
      <w:r w:rsidR="00790563">
        <w:t xml:space="preserve">-- </w:t>
      </w:r>
      <w:r w:rsidR="00057516">
        <w:t xml:space="preserve">which is currently unavailable. </w:t>
      </w:r>
      <w:r w:rsidR="008C23AC">
        <w:t>The second question</w:t>
      </w:r>
      <w:r w:rsidR="00FE3323">
        <w:t xml:space="preserve"> requires data that would </w:t>
      </w:r>
      <w:r w:rsidR="008C23AC">
        <w:t>classify</w:t>
      </w:r>
      <w:r w:rsidR="00790563">
        <w:t xml:space="preserve"> Covid19 cases into two bins; One for late joiners into the immunization process and the other with earlier joiners with boosters. Such data is likely to roll out in the not too distant future in Israel that has recently accumulated both types of populations. </w:t>
      </w:r>
    </w:p>
    <w:p xmlns:wp14="http://schemas.microsoft.com/office/word/2010/wordml" w:rsidR="00B32B15" w:rsidP="00B32B15" w:rsidRDefault="00B32B15" w14:paraId="08CE6F91" wp14:textId="77777777">
      <w:pPr>
        <w:spacing w:line="360" w:lineRule="auto"/>
        <w:ind w:firstLine="360"/>
      </w:pPr>
    </w:p>
    <w:p xmlns:wp14="http://schemas.microsoft.com/office/word/2010/wordml" w:rsidRPr="00DD401E" w:rsidR="00B32B15" w:rsidP="00B32B15" w:rsidRDefault="00B32B15" w14:paraId="7FF148AA" wp14:textId="77777777">
      <w:pPr>
        <w:pStyle w:val="ListParagraph"/>
        <w:numPr>
          <w:ilvl w:val="0"/>
          <w:numId w:val="1"/>
        </w:numPr>
        <w:spacing w:line="360" w:lineRule="auto"/>
        <w:rPr>
          <w:b/>
          <w:bCs/>
        </w:rPr>
      </w:pPr>
      <w:r>
        <w:rPr>
          <w:b/>
          <w:bCs/>
          <w:sz w:val="28"/>
          <w:szCs w:val="28"/>
        </w:rPr>
        <w:t>Appendix</w:t>
      </w:r>
    </w:p>
    <w:p xmlns:wp14="http://schemas.microsoft.com/office/word/2010/wordml" w:rsidRPr="00BC494B" w:rsidR="00B32B15" w:rsidP="00B32B15" w:rsidRDefault="00B32B15" w14:paraId="7FB45698" wp14:textId="77777777">
      <w:pPr>
        <w:spacing w:line="240" w:lineRule="auto"/>
        <w:rPr>
          <w:b/>
          <w:bCs/>
          <w:u w:val="single"/>
        </w:rPr>
      </w:pPr>
      <w:r w:rsidRPr="00BC494B">
        <w:rPr>
          <w:b/>
          <w:bCs/>
          <w:u w:val="single"/>
        </w:rPr>
        <w:t xml:space="preserve">Data Description and sources </w:t>
      </w:r>
    </w:p>
    <w:p xmlns:wp14="http://schemas.microsoft.com/office/word/2010/wordml" w:rsidR="00B32B15" w:rsidP="00B32B15" w:rsidRDefault="00B32B15" w14:paraId="2F31E2F7" wp14:textId="77777777">
      <w:pPr>
        <w:spacing w:line="240" w:lineRule="auto"/>
        <w:rPr>
          <w:rFonts w:eastAsiaTheme="minorEastAsia"/>
        </w:rPr>
      </w:pPr>
      <m:oMath>
        <m:sSub>
          <m:sSubPr>
            <m:ctrlPr>
              <w:rPr>
                <w:rFonts w:ascii="Cambria Math" w:hAnsi="Cambria Math"/>
                <w:i/>
              </w:rPr>
            </m:ctrlPr>
          </m:sSubPr>
          <m:e>
            <m:r>
              <w:rPr>
                <w:rFonts w:ascii="Cambria Math" w:hAnsi="Cambria Math"/>
              </w:rPr>
              <m:t>MLI</m:t>
            </m:r>
          </m:e>
          <m:sub>
            <m:r>
              <w:rPr>
                <w:rFonts w:ascii="Cambria Math" w:hAnsi="Cambria Math"/>
              </w:rPr>
              <m:t>t</m:t>
            </m:r>
          </m:sub>
        </m:sSub>
      </m:oMath>
      <w:r w:rsidRPr="004E0053">
        <w:t xml:space="preserve"> is the ratio between new deaths </w:t>
      </w:r>
      <w:r>
        <w:t>(</w:t>
      </w:r>
      <m:oMath>
        <m:sSub>
          <m:sSubPr>
            <m:ctrlPr>
              <w:rPr>
                <w:rFonts w:ascii="Cambria Math" w:hAnsi="Cambria Math"/>
                <w:i/>
              </w:rPr>
            </m:ctrlPr>
          </m:sSubPr>
          <m:e>
            <m:r>
              <w:rPr>
                <w:rFonts w:ascii="Cambria Math" w:hAnsi="Cambria Math"/>
              </w:rPr>
              <m:t>ND</m:t>
            </m:r>
          </m:e>
          <m:sub>
            <m:r>
              <w:rPr>
                <w:rFonts w:ascii="Cambria Math" w:hAnsi="Cambria Math"/>
              </w:rPr>
              <m:t>t</m:t>
            </m:r>
          </m:sub>
        </m:sSub>
      </m:oMath>
      <w:r>
        <w:rPr>
          <w:rFonts w:eastAsiaTheme="minorEastAsia"/>
        </w:rPr>
        <w:t xml:space="preserve">) </w:t>
      </w:r>
      <w:r w:rsidRPr="004E0053">
        <w:t>in week t and a two weeks lag on bi-weekly new infections</w:t>
      </w:r>
      <w:r>
        <w:t xml:space="preserve"> (N</w:t>
      </w:r>
      <m:oMath>
        <m:sSub>
          <m:sSubPr>
            <m:ctrlPr>
              <w:rPr>
                <w:rFonts w:ascii="Cambria Math" w:hAnsi="Cambria Math"/>
                <w:i/>
              </w:rPr>
            </m:ctrlPr>
          </m:sSubPr>
          <m:e>
            <m:r>
              <w:rPr>
                <w:rFonts w:ascii="Cambria Math" w:hAnsi="Cambria Math"/>
              </w:rPr>
              <m:t>I</m:t>
            </m:r>
          </m:e>
          <m:sub>
            <m:r>
              <w:rPr>
                <w:rFonts w:ascii="Cambria Math" w:hAnsi="Cambria Math"/>
              </w:rPr>
              <m:t>t-2</m:t>
            </m:r>
          </m:sub>
        </m:sSub>
      </m:oMath>
      <w:r>
        <w:rPr>
          <w:rFonts w:eastAsiaTheme="minorEastAsia"/>
        </w:rPr>
        <w:t>).</w:t>
      </w:r>
    </w:p>
    <w:p xmlns:wp14="http://schemas.microsoft.com/office/word/2010/wordml" w:rsidR="00B32B15" w:rsidP="00B32B15" w:rsidRDefault="00B32B15" w14:paraId="752F6539" wp14:textId="77777777">
      <w:pPr>
        <w:spacing w:line="240" w:lineRule="auto"/>
        <w:rPr>
          <w:rFonts w:eastAsiaTheme="minorEastAsia"/>
        </w:rPr>
      </w:pPr>
      <m:oMath>
        <m:sSub>
          <m:sSubPr>
            <m:ctrlPr>
              <w:rPr>
                <w:rFonts w:ascii="Cambria Math" w:hAnsi="Cambria Math" w:eastAsia="Times New Roman"/>
                <w:i/>
              </w:rPr>
            </m:ctrlPr>
          </m:sSubPr>
          <m:e>
            <m:r>
              <w:rPr>
                <w:rFonts w:ascii="Cambria Math" w:hAnsi="Cambria Math"/>
              </w:rPr>
              <m:t>V</m:t>
            </m:r>
          </m:e>
          <m:sub>
            <m:r>
              <w:rPr>
                <w:rFonts w:ascii="Cambria Math" w:hAnsi="Cambria Math"/>
              </w:rPr>
              <m:t xml:space="preserve">  t</m:t>
            </m:r>
          </m:sub>
        </m:sSub>
      </m:oMath>
      <w:r>
        <w:rPr>
          <w:rFonts w:eastAsiaTheme="minorEastAsia"/>
        </w:rPr>
        <w:t xml:space="preserve"> is the total number of vaccines per one hundred individuals up to period t.</w:t>
      </w:r>
    </w:p>
    <w:p xmlns:wp14="http://schemas.microsoft.com/office/word/2010/wordml" w:rsidR="00B32B15" w:rsidP="00B32B15" w:rsidRDefault="00B32B15" w14:paraId="7FFBB304" wp14:textId="77777777">
      <w:pPr>
        <w:spacing w:line="240" w:lineRule="auto"/>
        <w:rPr>
          <w:color w:val="666666"/>
          <w:shd w:val="clear" w:color="auto" w:fill="FFFFFF"/>
        </w:rPr>
      </w:pPr>
      <m:oMath>
        <m:sSub>
          <m:sSubPr>
            <m:ctrlPr>
              <w:rPr>
                <w:rFonts w:ascii="Cambria Math" w:hAnsi="Cambria Math" w:eastAsia="Times New Roman"/>
                <w:i/>
              </w:rPr>
            </m:ctrlPr>
          </m:sSubPr>
          <m:e>
            <m:r>
              <w:rPr>
                <w:rFonts w:ascii="Cambria Math" w:hAnsi="Cambria Math"/>
              </w:rPr>
              <m:t>S</m:t>
            </m:r>
          </m:e>
          <m:sub>
            <m:r>
              <w:rPr>
                <w:rFonts w:ascii="Cambria Math" w:hAnsi="Cambria Math"/>
              </w:rPr>
              <m:t>t</m:t>
            </m:r>
          </m:sub>
        </m:sSub>
      </m:oMath>
      <w:r w:rsidRPr="000046B9">
        <w:rPr>
          <w:rFonts w:eastAsiaTheme="minorEastAsia"/>
        </w:rPr>
        <w:t xml:space="preserve"> is </w:t>
      </w:r>
      <w:r>
        <w:rPr>
          <w:rFonts w:eastAsiaTheme="minorEastAsia"/>
        </w:rPr>
        <w:t xml:space="preserve">an index of stringency of </w:t>
      </w:r>
      <w:r>
        <w:t>non-pharmaceutical interventions</w:t>
      </w:r>
      <w:r>
        <w:rPr>
          <w:rFonts w:eastAsiaTheme="minorEastAsia"/>
        </w:rPr>
        <w:t xml:space="preserve"> in period t</w:t>
      </w:r>
      <w:r w:rsidRPr="000046B9">
        <w:rPr>
          <w:rFonts w:eastAsiaTheme="minorEastAsia"/>
        </w:rPr>
        <w:t xml:space="preserve">. It is composed of </w:t>
      </w:r>
      <w:r w:rsidRPr="000046B9">
        <w:rPr>
          <w:color w:val="666666"/>
          <w:shd w:val="clear" w:color="auto" w:fill="FFFFFF"/>
        </w:rPr>
        <w:t>s a composite measure based on nine response indicators including school</w:t>
      </w:r>
      <w:r>
        <w:rPr>
          <w:color w:val="666666"/>
        </w:rPr>
        <w:t xml:space="preserve"> </w:t>
      </w:r>
      <w:r w:rsidRPr="000046B9">
        <w:rPr>
          <w:color w:val="666666"/>
          <w:shd w:val="clear" w:color="auto" w:fill="FFFFFF"/>
        </w:rPr>
        <w:t>closures, workplace closures, and travel bans, rescaled to a value from 0 to 100 (100 = strictest)</w:t>
      </w:r>
      <w:r>
        <w:rPr>
          <w:color w:val="666666"/>
          <w:shd w:val="clear" w:color="auto" w:fill="FFFFFF"/>
        </w:rPr>
        <w:t xml:space="preserve">. </w:t>
      </w:r>
    </w:p>
    <w:p xmlns:wp14="http://schemas.microsoft.com/office/word/2010/wordml" w:rsidRPr="000046B9" w:rsidR="00B32B15" w:rsidP="00B32B15" w:rsidRDefault="00B32B15" w14:paraId="6BB955A4" wp14:textId="77777777">
      <w:pPr>
        <w:spacing w:line="240" w:lineRule="auto"/>
        <w:rPr>
          <w:rFonts w:eastAsiaTheme="minorEastAsia"/>
        </w:rPr>
      </w:pPr>
      <m:oMath>
        <m:sSub>
          <m:sSubPr>
            <m:ctrlPr>
              <w:rPr>
                <w:rFonts w:ascii="Cambria Math" w:hAnsi="Cambria Math" w:eastAsia="Times New Roman"/>
                <w:i/>
              </w:rPr>
            </m:ctrlPr>
          </m:sSubPr>
          <m:e>
            <m:r>
              <w:rPr>
                <w:rFonts w:ascii="Cambria Math" w:hAnsi="Cambria Math"/>
              </w:rPr>
              <m:t>R</m:t>
            </m:r>
          </m:e>
          <m:sub>
            <m:r>
              <w:rPr>
                <w:rFonts w:ascii="Cambria Math" w:hAnsi="Cambria Math"/>
              </w:rPr>
              <m:t>t</m:t>
            </m:r>
          </m:sub>
        </m:sSub>
      </m:oMath>
      <w:r>
        <w:rPr>
          <w:rFonts w:eastAsiaTheme="minorEastAsia"/>
        </w:rPr>
        <w:t xml:space="preserve"> is the total stock of recovered individuals per million individuals in period t. It is calculated as the difference between total infections per million individuals in period t (</w:t>
      </w:r>
      <m:oMath>
        <m:sSub>
          <m:sSubPr>
            <m:ctrlPr>
              <w:rPr>
                <w:rFonts w:ascii="Cambria Math" w:hAnsi="Cambria Math" w:eastAsiaTheme="minorEastAsia"/>
                <w:i/>
              </w:rPr>
            </m:ctrlPr>
          </m:sSubPr>
          <m:e>
            <m:r>
              <w:rPr>
                <w:rFonts w:ascii="Cambria Math" w:hAnsi="Cambria Math" w:eastAsiaTheme="minorEastAsia"/>
              </w:rPr>
              <m:t>TI</m:t>
            </m:r>
          </m:e>
          <m:sub>
            <m:r>
              <w:rPr>
                <w:rFonts w:ascii="Cambria Math" w:hAnsi="Cambria Math" w:eastAsiaTheme="minorEastAsia"/>
              </w:rPr>
              <m:t>t</m:t>
            </m:r>
          </m:sub>
        </m:sSub>
      </m:oMath>
      <w:r>
        <w:rPr>
          <w:rFonts w:eastAsiaTheme="minorEastAsia"/>
        </w:rPr>
        <w:t>) and total deaths per million individuals in period t (</w:t>
      </w:r>
      <m:oMath>
        <m:sSub>
          <m:sSubPr>
            <m:ctrlPr>
              <w:rPr>
                <w:rFonts w:ascii="Cambria Math" w:hAnsi="Cambria Math" w:eastAsiaTheme="minorEastAsia"/>
                <w:i/>
              </w:rPr>
            </m:ctrlPr>
          </m:sSubPr>
          <m:e>
            <m:r>
              <w:rPr>
                <w:rFonts w:ascii="Cambria Math" w:hAnsi="Cambria Math" w:eastAsiaTheme="minorEastAsia"/>
              </w:rPr>
              <m:t>TD</m:t>
            </m:r>
          </m:e>
          <m:sub>
            <m:r>
              <w:rPr>
                <w:rFonts w:ascii="Cambria Math" w:hAnsi="Cambria Math" w:eastAsiaTheme="minorEastAsia"/>
              </w:rPr>
              <m:t>t</m:t>
            </m:r>
          </m:sub>
        </m:sSub>
      </m:oMath>
      <w:r>
        <w:rPr>
          <w:rFonts w:eastAsiaTheme="minorEastAsia"/>
        </w:rPr>
        <w:t>).</w:t>
      </w:r>
    </w:p>
    <w:p xmlns:wp14="http://schemas.microsoft.com/office/word/2010/wordml" w:rsidR="00B32B15" w:rsidP="00B32B15" w:rsidRDefault="00B32B15" w14:paraId="5ABAC7F7" wp14:textId="77777777">
      <w:pPr>
        <w:spacing w:line="240" w:lineRule="auto"/>
        <w:rPr>
          <w:rFonts w:eastAsiaTheme="minorEastAsia"/>
          <w:iCs/>
        </w:rPr>
      </w:pPr>
      <m:oMath>
        <m:sSub>
          <m:sSubPr>
            <m:ctrlPr>
              <w:rPr>
                <w:rFonts w:ascii="Cambria Math" w:hAnsi="Cambria Math" w:eastAsiaTheme="minorEastAsia"/>
                <w:i/>
                <w:iCs/>
              </w:rPr>
            </m:ctrlPr>
          </m:sSubPr>
          <m:e>
            <m:r>
              <w:rPr>
                <w:rFonts w:ascii="Cambria Math" w:hAnsi="Cambria Math" w:eastAsiaTheme="minorEastAsia"/>
              </w:rPr>
              <m:t>Y</m:t>
            </m:r>
          </m:e>
          <m:sub>
            <m:r>
              <w:rPr>
                <w:rFonts w:ascii="Cambria Math" w:hAnsi="Cambria Math" w:eastAsiaTheme="minorEastAsia"/>
              </w:rPr>
              <m:t>t</m:t>
            </m:r>
          </m:sub>
        </m:sSub>
      </m:oMath>
      <w:r w:rsidRPr="00703F34">
        <w:rPr>
          <w:rFonts w:eastAsiaTheme="minorEastAsia"/>
          <w:iCs/>
        </w:rPr>
        <w:t xml:space="preserve"> </w:t>
      </w:r>
      <w:r>
        <w:rPr>
          <w:rFonts w:eastAsiaTheme="minorEastAsia"/>
          <w:iCs/>
        </w:rPr>
        <w:t>is GDP per capita in period t</w:t>
      </w:r>
    </w:p>
    <w:p xmlns:wp14="http://schemas.microsoft.com/office/word/2010/wordml" w:rsidR="00B32B15" w:rsidP="00B32B15" w:rsidRDefault="00B32B15" w14:paraId="334A94D4" wp14:textId="77777777">
      <w:pPr>
        <w:spacing w:line="240" w:lineRule="auto"/>
        <w:rPr>
          <w:rFonts w:eastAsiaTheme="minorEastAsia"/>
        </w:rPr>
      </w:pPr>
      <m:oMath>
        <m:sSub>
          <m:sSubPr>
            <m:ctrlPr>
              <w:rPr>
                <w:rFonts w:ascii="Cambria Math" w:hAnsi="Cambria Math" w:eastAsia="Times New Roman"/>
                <w:i/>
              </w:rPr>
            </m:ctrlPr>
          </m:sSubPr>
          <m:e>
            <m:r>
              <w:rPr>
                <w:rFonts w:ascii="Cambria Math" w:hAnsi="Cambria Math"/>
              </w:rPr>
              <m:t>OLD</m:t>
            </m:r>
          </m:e>
          <m:sub>
            <m:r>
              <w:rPr>
                <w:rFonts w:ascii="Cambria Math" w:hAnsi="Cambria Math"/>
              </w:rPr>
              <m:t>i</m:t>
            </m:r>
          </m:sub>
        </m:sSub>
      </m:oMath>
      <w:r>
        <w:rPr>
          <w:rFonts w:eastAsiaTheme="minorEastAsia"/>
        </w:rPr>
        <w:t xml:space="preserve"> is the fraction of individuals above 65.</w:t>
      </w:r>
    </w:p>
    <w:p xmlns:wp14="http://schemas.microsoft.com/office/word/2010/wordml" w:rsidR="00B32B15" w:rsidP="00B32B15" w:rsidRDefault="00B32B15" w14:paraId="740BF652" wp14:textId="77777777">
      <w:pPr>
        <w:pStyle w:val="FootnoteText"/>
        <w:rPr>
          <w:sz w:val="24"/>
          <w:szCs w:val="24"/>
        </w:rPr>
      </w:pPr>
      <w:r w:rsidRPr="0036556B">
        <w:rPr>
          <w:rFonts w:eastAsiaTheme="minorEastAsia"/>
          <w:sz w:val="24"/>
          <w:szCs w:val="24"/>
        </w:rPr>
        <w:t xml:space="preserve">All the data is </w:t>
      </w:r>
      <w:r w:rsidRPr="0036556B">
        <w:rPr>
          <w:sz w:val="24"/>
          <w:szCs w:val="24"/>
        </w:rPr>
        <w:t>drawn from the site of “Our World in Data”.</w:t>
      </w:r>
      <w:r w:rsidRPr="0036556B">
        <w:rPr>
          <w:rFonts w:eastAsiaTheme="minorEastAsia"/>
          <w:sz w:val="24"/>
          <w:szCs w:val="24"/>
        </w:rPr>
        <w:t xml:space="preserve"> It is available at </w:t>
      </w:r>
      <w:r w:rsidRPr="0036556B">
        <w:rPr>
          <w:sz w:val="24"/>
          <w:szCs w:val="24"/>
        </w:rPr>
        <w:t xml:space="preserve">available at the GitHub repository: </w:t>
      </w:r>
      <w:hyperlink w:history="1" r:id="rId10">
        <w:r w:rsidRPr="0036556B">
          <w:rPr>
            <w:rStyle w:val="Hyperlink"/>
            <w:sz w:val="24"/>
            <w:szCs w:val="24"/>
          </w:rPr>
          <w:t>https://github.com/owid/covid-19-data/tree/master/public/data</w:t>
        </w:r>
      </w:hyperlink>
      <w:r w:rsidRPr="0036556B">
        <w:rPr>
          <w:sz w:val="24"/>
          <w:szCs w:val="24"/>
        </w:rPr>
        <w:t>.</w:t>
      </w:r>
    </w:p>
    <w:p xmlns:wp14="http://schemas.microsoft.com/office/word/2010/wordml" w:rsidR="00B32B15" w:rsidP="00B32B15" w:rsidRDefault="00B32B15" w14:paraId="61CDCEAD" wp14:textId="77777777">
      <w:pPr>
        <w:pStyle w:val="FootnoteText"/>
        <w:rPr>
          <w:sz w:val="24"/>
          <w:szCs w:val="24"/>
        </w:rPr>
      </w:pPr>
    </w:p>
    <w:p xmlns:wp14="http://schemas.microsoft.com/office/word/2010/wordml" w:rsidRPr="00BC494B" w:rsidR="00B32B15" w:rsidP="00B32B15" w:rsidRDefault="00B32B15" w14:paraId="69D33A61" wp14:textId="77777777">
      <w:pPr>
        <w:spacing w:line="240" w:lineRule="auto"/>
        <w:rPr>
          <w:b/>
          <w:bCs/>
          <w:u w:val="single"/>
        </w:rPr>
      </w:pPr>
      <w:r>
        <w:rPr>
          <w:b/>
          <w:bCs/>
          <w:u w:val="single"/>
        </w:rPr>
        <w:t>Sample correlations</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xmlns:wp14="http://schemas.microsoft.com/office/word/2010/wordml" w:rsidR="00B32B15" w:rsidTr="00026F20" w14:paraId="7EF22A02" wp14:textId="77777777">
        <w:tc>
          <w:tcPr>
            <w:tcW w:w="850" w:type="dxa"/>
          </w:tcPr>
          <w:p w:rsidR="00B32B15" w:rsidP="00026F20" w:rsidRDefault="00B32B15" w14:paraId="6BB9E253" wp14:textId="77777777">
            <w:pPr>
              <w:pStyle w:val="FootnoteText"/>
              <w:rPr>
                <w:sz w:val="24"/>
                <w:szCs w:val="24"/>
              </w:rPr>
            </w:pPr>
          </w:p>
        </w:tc>
        <w:tc>
          <w:tcPr>
            <w:tcW w:w="850" w:type="dxa"/>
          </w:tcPr>
          <w:p w:rsidR="00B32B15" w:rsidP="00026F20" w:rsidRDefault="00B32B15" w14:paraId="3B8543AF" wp14:textId="77777777">
            <w:pPr>
              <w:pStyle w:val="FootnoteText"/>
              <w:rPr>
                <w:sz w:val="24"/>
                <w:szCs w:val="24"/>
              </w:rPr>
            </w:pPr>
            <w:r>
              <w:rPr>
                <w:sz w:val="24"/>
                <w:szCs w:val="24"/>
              </w:rPr>
              <w:t>MLI</w:t>
            </w:r>
          </w:p>
        </w:tc>
        <w:tc>
          <w:tcPr>
            <w:tcW w:w="850" w:type="dxa"/>
          </w:tcPr>
          <w:p w:rsidR="00B32B15" w:rsidP="00026F20" w:rsidRDefault="00B32B15" w14:paraId="3A01B854" wp14:textId="77777777">
            <w:pPr>
              <w:pStyle w:val="FootnoteText"/>
              <w:rPr>
                <w:sz w:val="24"/>
                <w:szCs w:val="24"/>
              </w:rPr>
            </w:pPr>
            <w:r>
              <w:rPr>
                <w:sz w:val="24"/>
                <w:szCs w:val="24"/>
              </w:rPr>
              <w:t>ND</w:t>
            </w:r>
          </w:p>
        </w:tc>
        <w:tc>
          <w:tcPr>
            <w:tcW w:w="850" w:type="dxa"/>
          </w:tcPr>
          <w:p w:rsidR="00B32B15" w:rsidP="00026F20" w:rsidRDefault="00B32B15" w14:paraId="4F263B9E" wp14:textId="77777777">
            <w:pPr>
              <w:pStyle w:val="FootnoteText"/>
              <w:rPr>
                <w:sz w:val="24"/>
                <w:szCs w:val="24"/>
              </w:rPr>
            </w:pPr>
            <w:r>
              <w:rPr>
                <w:sz w:val="24"/>
                <w:szCs w:val="24"/>
              </w:rPr>
              <w:t>NI</w:t>
            </w:r>
          </w:p>
        </w:tc>
        <w:tc>
          <w:tcPr>
            <w:tcW w:w="850" w:type="dxa"/>
          </w:tcPr>
          <w:p w:rsidR="00B32B15" w:rsidP="00026F20" w:rsidRDefault="00B32B15" w14:paraId="3696C343" wp14:textId="77777777">
            <w:pPr>
              <w:pStyle w:val="FootnoteText"/>
              <w:rPr>
                <w:sz w:val="24"/>
                <w:szCs w:val="24"/>
              </w:rPr>
            </w:pPr>
            <w:r>
              <w:rPr>
                <w:sz w:val="24"/>
                <w:szCs w:val="24"/>
              </w:rPr>
              <w:t>V</w:t>
            </w:r>
          </w:p>
        </w:tc>
        <w:tc>
          <w:tcPr>
            <w:tcW w:w="850" w:type="dxa"/>
          </w:tcPr>
          <w:p w:rsidR="00B32B15" w:rsidP="00026F20" w:rsidRDefault="00B32B15" w14:paraId="066DDAA3" wp14:textId="77777777">
            <w:pPr>
              <w:pStyle w:val="FootnoteText"/>
              <w:rPr>
                <w:sz w:val="24"/>
                <w:szCs w:val="24"/>
              </w:rPr>
            </w:pPr>
            <w:r>
              <w:rPr>
                <w:sz w:val="24"/>
                <w:szCs w:val="24"/>
              </w:rPr>
              <w:t>S</w:t>
            </w:r>
          </w:p>
        </w:tc>
        <w:tc>
          <w:tcPr>
            <w:tcW w:w="850" w:type="dxa"/>
          </w:tcPr>
          <w:p w:rsidR="00B32B15" w:rsidP="00026F20" w:rsidRDefault="00B32B15" w14:paraId="0C5453E4" wp14:textId="77777777">
            <w:pPr>
              <w:pStyle w:val="FootnoteText"/>
              <w:rPr>
                <w:sz w:val="24"/>
                <w:szCs w:val="24"/>
              </w:rPr>
            </w:pPr>
            <w:r>
              <w:rPr>
                <w:sz w:val="24"/>
                <w:szCs w:val="24"/>
              </w:rPr>
              <w:t>R</w:t>
            </w:r>
          </w:p>
        </w:tc>
        <w:tc>
          <w:tcPr>
            <w:tcW w:w="850" w:type="dxa"/>
          </w:tcPr>
          <w:p w:rsidR="00B32B15" w:rsidP="00026F20" w:rsidRDefault="00B32B15" w14:paraId="1223A206" wp14:textId="77777777">
            <w:pPr>
              <w:pStyle w:val="FootnoteText"/>
              <w:rPr>
                <w:sz w:val="24"/>
                <w:szCs w:val="24"/>
              </w:rPr>
            </w:pPr>
            <w:r>
              <w:rPr>
                <w:sz w:val="24"/>
                <w:szCs w:val="24"/>
              </w:rPr>
              <w:t>TI</w:t>
            </w:r>
          </w:p>
        </w:tc>
        <w:tc>
          <w:tcPr>
            <w:tcW w:w="850" w:type="dxa"/>
          </w:tcPr>
          <w:p w:rsidR="00B32B15" w:rsidP="00026F20" w:rsidRDefault="00B32B15" w14:paraId="20E3CB75" wp14:textId="77777777">
            <w:pPr>
              <w:pStyle w:val="FootnoteText"/>
              <w:rPr>
                <w:sz w:val="24"/>
                <w:szCs w:val="24"/>
              </w:rPr>
            </w:pPr>
            <w:r>
              <w:rPr>
                <w:sz w:val="24"/>
                <w:szCs w:val="24"/>
              </w:rPr>
              <w:t>TD</w:t>
            </w:r>
          </w:p>
        </w:tc>
        <w:tc>
          <w:tcPr>
            <w:tcW w:w="850" w:type="dxa"/>
          </w:tcPr>
          <w:p w:rsidR="00B32B15" w:rsidP="00026F20" w:rsidRDefault="00B32B15" w14:paraId="10622D25" wp14:textId="77777777">
            <w:pPr>
              <w:pStyle w:val="FootnoteText"/>
              <w:rPr>
                <w:sz w:val="24"/>
                <w:szCs w:val="24"/>
              </w:rPr>
            </w:pPr>
            <w:r>
              <w:rPr>
                <w:sz w:val="24"/>
                <w:szCs w:val="24"/>
              </w:rPr>
              <w:t>Y</w:t>
            </w:r>
          </w:p>
        </w:tc>
        <w:tc>
          <w:tcPr>
            <w:tcW w:w="850" w:type="dxa"/>
          </w:tcPr>
          <w:p w:rsidR="00B32B15" w:rsidP="00026F20" w:rsidRDefault="00B32B15" w14:paraId="3C01A5A0" wp14:textId="77777777">
            <w:pPr>
              <w:pStyle w:val="FootnoteText"/>
              <w:rPr>
                <w:sz w:val="24"/>
                <w:szCs w:val="24"/>
              </w:rPr>
            </w:pPr>
            <w:r>
              <w:rPr>
                <w:sz w:val="24"/>
                <w:szCs w:val="24"/>
              </w:rPr>
              <w:t>OLD</w:t>
            </w:r>
          </w:p>
        </w:tc>
      </w:tr>
      <w:tr xmlns:wp14="http://schemas.microsoft.com/office/word/2010/wordml" w:rsidR="00B32B15" w:rsidTr="00026F20" w14:paraId="334FC9AB" wp14:textId="77777777">
        <w:tc>
          <w:tcPr>
            <w:tcW w:w="850" w:type="dxa"/>
          </w:tcPr>
          <w:p w:rsidR="00B32B15" w:rsidP="00026F20" w:rsidRDefault="00B32B15" w14:paraId="7AA1B841" wp14:textId="77777777">
            <w:pPr>
              <w:pStyle w:val="FootnoteText"/>
              <w:rPr>
                <w:sz w:val="24"/>
                <w:szCs w:val="24"/>
              </w:rPr>
            </w:pPr>
            <w:r>
              <w:rPr>
                <w:sz w:val="24"/>
                <w:szCs w:val="24"/>
              </w:rPr>
              <w:t>MLI</w:t>
            </w:r>
          </w:p>
        </w:tc>
        <w:tc>
          <w:tcPr>
            <w:tcW w:w="850" w:type="dxa"/>
          </w:tcPr>
          <w:p w:rsidR="00B32B15" w:rsidP="00026F20" w:rsidRDefault="00B32B15" w14:paraId="27B99E8C" wp14:textId="77777777">
            <w:pPr>
              <w:pStyle w:val="FootnoteText"/>
              <w:rPr>
                <w:sz w:val="24"/>
                <w:szCs w:val="24"/>
              </w:rPr>
            </w:pPr>
            <w:r>
              <w:rPr>
                <w:sz w:val="24"/>
                <w:szCs w:val="24"/>
              </w:rPr>
              <w:t>1.00</w:t>
            </w:r>
          </w:p>
        </w:tc>
        <w:tc>
          <w:tcPr>
            <w:tcW w:w="850" w:type="dxa"/>
          </w:tcPr>
          <w:p w:rsidR="00B32B15" w:rsidP="00026F20" w:rsidRDefault="00B32B15" w14:paraId="23DE523C" wp14:textId="77777777">
            <w:pPr>
              <w:pStyle w:val="FootnoteText"/>
              <w:rPr>
                <w:sz w:val="24"/>
                <w:szCs w:val="24"/>
              </w:rPr>
            </w:pPr>
          </w:p>
        </w:tc>
        <w:tc>
          <w:tcPr>
            <w:tcW w:w="850" w:type="dxa"/>
          </w:tcPr>
          <w:p w:rsidR="00B32B15" w:rsidP="00026F20" w:rsidRDefault="00B32B15" w14:paraId="52E56223" wp14:textId="77777777">
            <w:pPr>
              <w:pStyle w:val="FootnoteText"/>
              <w:rPr>
                <w:sz w:val="24"/>
                <w:szCs w:val="24"/>
              </w:rPr>
            </w:pPr>
          </w:p>
        </w:tc>
        <w:tc>
          <w:tcPr>
            <w:tcW w:w="850" w:type="dxa"/>
          </w:tcPr>
          <w:p w:rsidR="00B32B15" w:rsidP="00026F20" w:rsidRDefault="00B32B15" w14:paraId="07547A01" wp14:textId="77777777">
            <w:pPr>
              <w:pStyle w:val="FootnoteText"/>
              <w:rPr>
                <w:sz w:val="24"/>
                <w:szCs w:val="24"/>
              </w:rPr>
            </w:pPr>
          </w:p>
        </w:tc>
        <w:tc>
          <w:tcPr>
            <w:tcW w:w="850" w:type="dxa"/>
          </w:tcPr>
          <w:p w:rsidR="00B32B15" w:rsidP="00026F20" w:rsidRDefault="00B32B15" w14:paraId="5043CB0F" wp14:textId="77777777">
            <w:pPr>
              <w:pStyle w:val="FootnoteText"/>
              <w:rPr>
                <w:sz w:val="24"/>
                <w:szCs w:val="24"/>
              </w:rPr>
            </w:pPr>
          </w:p>
        </w:tc>
        <w:tc>
          <w:tcPr>
            <w:tcW w:w="850" w:type="dxa"/>
          </w:tcPr>
          <w:p w:rsidR="00B32B15" w:rsidP="00026F20" w:rsidRDefault="00B32B15" w14:paraId="07459315" wp14:textId="77777777">
            <w:pPr>
              <w:pStyle w:val="FootnoteText"/>
              <w:rPr>
                <w:sz w:val="24"/>
                <w:szCs w:val="24"/>
              </w:rPr>
            </w:pPr>
          </w:p>
        </w:tc>
        <w:tc>
          <w:tcPr>
            <w:tcW w:w="850" w:type="dxa"/>
          </w:tcPr>
          <w:p w:rsidR="00B32B15" w:rsidP="00026F20" w:rsidRDefault="00B32B15" w14:paraId="6537F28F" wp14:textId="77777777">
            <w:pPr>
              <w:pStyle w:val="FootnoteText"/>
              <w:rPr>
                <w:sz w:val="24"/>
                <w:szCs w:val="24"/>
              </w:rPr>
            </w:pPr>
          </w:p>
        </w:tc>
        <w:tc>
          <w:tcPr>
            <w:tcW w:w="850" w:type="dxa"/>
          </w:tcPr>
          <w:p w:rsidR="00B32B15" w:rsidP="00026F20" w:rsidRDefault="00B32B15" w14:paraId="6DFB9E20" wp14:textId="77777777">
            <w:pPr>
              <w:pStyle w:val="FootnoteText"/>
              <w:rPr>
                <w:sz w:val="24"/>
                <w:szCs w:val="24"/>
              </w:rPr>
            </w:pPr>
          </w:p>
        </w:tc>
        <w:tc>
          <w:tcPr>
            <w:tcW w:w="850" w:type="dxa"/>
          </w:tcPr>
          <w:p w:rsidR="00B32B15" w:rsidP="00026F20" w:rsidRDefault="00B32B15" w14:paraId="70DF9E56" wp14:textId="77777777">
            <w:pPr>
              <w:pStyle w:val="FootnoteText"/>
              <w:rPr>
                <w:sz w:val="24"/>
                <w:szCs w:val="24"/>
              </w:rPr>
            </w:pPr>
          </w:p>
        </w:tc>
        <w:tc>
          <w:tcPr>
            <w:tcW w:w="850" w:type="dxa"/>
          </w:tcPr>
          <w:p w:rsidR="00B32B15" w:rsidP="00026F20" w:rsidRDefault="00B32B15" w14:paraId="44E871BC" wp14:textId="77777777">
            <w:pPr>
              <w:pStyle w:val="FootnoteText"/>
              <w:rPr>
                <w:sz w:val="24"/>
                <w:szCs w:val="24"/>
              </w:rPr>
            </w:pPr>
          </w:p>
        </w:tc>
      </w:tr>
      <w:tr xmlns:wp14="http://schemas.microsoft.com/office/word/2010/wordml" w:rsidR="00B32B15" w:rsidTr="00026F20" w14:paraId="4B78673F" wp14:textId="77777777">
        <w:tc>
          <w:tcPr>
            <w:tcW w:w="850" w:type="dxa"/>
          </w:tcPr>
          <w:p w:rsidR="00B32B15" w:rsidP="00026F20" w:rsidRDefault="00B32B15" w14:paraId="22692D81" wp14:textId="77777777">
            <w:pPr>
              <w:pStyle w:val="FootnoteText"/>
              <w:rPr>
                <w:sz w:val="24"/>
                <w:szCs w:val="24"/>
              </w:rPr>
            </w:pPr>
            <w:r>
              <w:rPr>
                <w:sz w:val="24"/>
                <w:szCs w:val="24"/>
              </w:rPr>
              <w:t>ND</w:t>
            </w:r>
          </w:p>
        </w:tc>
        <w:tc>
          <w:tcPr>
            <w:tcW w:w="850" w:type="dxa"/>
          </w:tcPr>
          <w:p w:rsidR="00B32B15" w:rsidP="00026F20" w:rsidRDefault="00B32B15" w14:paraId="45E23776" wp14:textId="77777777">
            <w:pPr>
              <w:pStyle w:val="FootnoteText"/>
              <w:rPr>
                <w:sz w:val="24"/>
                <w:szCs w:val="24"/>
              </w:rPr>
            </w:pPr>
            <w:r>
              <w:rPr>
                <w:sz w:val="24"/>
                <w:szCs w:val="24"/>
              </w:rPr>
              <w:t>0.07</w:t>
            </w:r>
          </w:p>
        </w:tc>
        <w:tc>
          <w:tcPr>
            <w:tcW w:w="850" w:type="dxa"/>
          </w:tcPr>
          <w:p w:rsidR="00B32B15" w:rsidP="00026F20" w:rsidRDefault="00B32B15" w14:paraId="31D35938" wp14:textId="77777777">
            <w:pPr>
              <w:pStyle w:val="FootnoteText"/>
              <w:rPr>
                <w:sz w:val="24"/>
                <w:szCs w:val="24"/>
              </w:rPr>
            </w:pPr>
            <w:r>
              <w:rPr>
                <w:sz w:val="24"/>
                <w:szCs w:val="24"/>
              </w:rPr>
              <w:t>1.00</w:t>
            </w:r>
          </w:p>
        </w:tc>
        <w:tc>
          <w:tcPr>
            <w:tcW w:w="850" w:type="dxa"/>
          </w:tcPr>
          <w:p w:rsidR="00B32B15" w:rsidP="00026F20" w:rsidRDefault="00B32B15" w14:paraId="144A5D23" wp14:textId="77777777">
            <w:pPr>
              <w:pStyle w:val="FootnoteText"/>
              <w:rPr>
                <w:sz w:val="24"/>
                <w:szCs w:val="24"/>
              </w:rPr>
            </w:pPr>
          </w:p>
        </w:tc>
        <w:tc>
          <w:tcPr>
            <w:tcW w:w="850" w:type="dxa"/>
          </w:tcPr>
          <w:p w:rsidR="00B32B15" w:rsidP="00026F20" w:rsidRDefault="00B32B15" w14:paraId="738610EB" wp14:textId="77777777">
            <w:pPr>
              <w:pStyle w:val="FootnoteText"/>
              <w:rPr>
                <w:sz w:val="24"/>
                <w:szCs w:val="24"/>
              </w:rPr>
            </w:pPr>
          </w:p>
        </w:tc>
        <w:tc>
          <w:tcPr>
            <w:tcW w:w="850" w:type="dxa"/>
          </w:tcPr>
          <w:p w:rsidR="00B32B15" w:rsidP="00026F20" w:rsidRDefault="00B32B15" w14:paraId="637805D2" wp14:textId="77777777">
            <w:pPr>
              <w:pStyle w:val="FootnoteText"/>
              <w:rPr>
                <w:sz w:val="24"/>
                <w:szCs w:val="24"/>
              </w:rPr>
            </w:pPr>
          </w:p>
        </w:tc>
        <w:tc>
          <w:tcPr>
            <w:tcW w:w="850" w:type="dxa"/>
          </w:tcPr>
          <w:p w:rsidR="00B32B15" w:rsidP="00026F20" w:rsidRDefault="00B32B15" w14:paraId="463F29E8" wp14:textId="77777777">
            <w:pPr>
              <w:pStyle w:val="FootnoteText"/>
              <w:rPr>
                <w:sz w:val="24"/>
                <w:szCs w:val="24"/>
              </w:rPr>
            </w:pPr>
          </w:p>
        </w:tc>
        <w:tc>
          <w:tcPr>
            <w:tcW w:w="850" w:type="dxa"/>
          </w:tcPr>
          <w:p w:rsidR="00B32B15" w:rsidP="00026F20" w:rsidRDefault="00B32B15" w14:paraId="3B7B4B86" wp14:textId="77777777">
            <w:pPr>
              <w:pStyle w:val="FootnoteText"/>
              <w:rPr>
                <w:sz w:val="24"/>
                <w:szCs w:val="24"/>
              </w:rPr>
            </w:pPr>
          </w:p>
        </w:tc>
        <w:tc>
          <w:tcPr>
            <w:tcW w:w="850" w:type="dxa"/>
          </w:tcPr>
          <w:p w:rsidR="00B32B15" w:rsidP="00026F20" w:rsidRDefault="00B32B15" w14:paraId="3A0FF5F2" wp14:textId="77777777">
            <w:pPr>
              <w:pStyle w:val="FootnoteText"/>
              <w:rPr>
                <w:sz w:val="24"/>
                <w:szCs w:val="24"/>
              </w:rPr>
            </w:pPr>
          </w:p>
        </w:tc>
        <w:tc>
          <w:tcPr>
            <w:tcW w:w="850" w:type="dxa"/>
          </w:tcPr>
          <w:p w:rsidR="00B32B15" w:rsidP="00026F20" w:rsidRDefault="00B32B15" w14:paraId="5630AD66" wp14:textId="77777777">
            <w:pPr>
              <w:pStyle w:val="FootnoteText"/>
              <w:rPr>
                <w:sz w:val="24"/>
                <w:szCs w:val="24"/>
              </w:rPr>
            </w:pPr>
          </w:p>
        </w:tc>
        <w:tc>
          <w:tcPr>
            <w:tcW w:w="850" w:type="dxa"/>
          </w:tcPr>
          <w:p w:rsidR="00B32B15" w:rsidP="00026F20" w:rsidRDefault="00B32B15" w14:paraId="61829076" wp14:textId="77777777">
            <w:pPr>
              <w:pStyle w:val="FootnoteText"/>
              <w:rPr>
                <w:sz w:val="24"/>
                <w:szCs w:val="24"/>
              </w:rPr>
            </w:pPr>
          </w:p>
        </w:tc>
      </w:tr>
      <w:tr xmlns:wp14="http://schemas.microsoft.com/office/word/2010/wordml" w:rsidR="00B32B15" w:rsidTr="00026F20" w14:paraId="39BA0EAD" wp14:textId="77777777">
        <w:tc>
          <w:tcPr>
            <w:tcW w:w="850" w:type="dxa"/>
          </w:tcPr>
          <w:p w:rsidR="00B32B15" w:rsidP="00026F20" w:rsidRDefault="00B32B15" w14:paraId="2CC8F6F1" wp14:textId="77777777">
            <w:pPr>
              <w:pStyle w:val="FootnoteText"/>
              <w:rPr>
                <w:sz w:val="24"/>
                <w:szCs w:val="24"/>
              </w:rPr>
            </w:pPr>
            <w:r>
              <w:rPr>
                <w:sz w:val="24"/>
                <w:szCs w:val="24"/>
              </w:rPr>
              <w:t>NI</w:t>
            </w:r>
          </w:p>
        </w:tc>
        <w:tc>
          <w:tcPr>
            <w:tcW w:w="850" w:type="dxa"/>
          </w:tcPr>
          <w:p w:rsidR="00B32B15" w:rsidP="00026F20" w:rsidRDefault="00B32B15" w14:paraId="660D9EC9" wp14:textId="77777777">
            <w:pPr>
              <w:pStyle w:val="FootnoteText"/>
              <w:rPr>
                <w:sz w:val="24"/>
                <w:szCs w:val="24"/>
              </w:rPr>
            </w:pPr>
            <w:r>
              <w:rPr>
                <w:sz w:val="24"/>
                <w:szCs w:val="24"/>
              </w:rPr>
              <w:t>-0.00</w:t>
            </w:r>
          </w:p>
        </w:tc>
        <w:tc>
          <w:tcPr>
            <w:tcW w:w="850" w:type="dxa"/>
          </w:tcPr>
          <w:p w:rsidR="00B32B15" w:rsidP="00026F20" w:rsidRDefault="00B32B15" w14:paraId="6310A6C0" wp14:textId="77777777">
            <w:pPr>
              <w:pStyle w:val="FootnoteText"/>
              <w:rPr>
                <w:sz w:val="24"/>
                <w:szCs w:val="24"/>
              </w:rPr>
            </w:pPr>
            <w:r>
              <w:rPr>
                <w:sz w:val="24"/>
                <w:szCs w:val="24"/>
              </w:rPr>
              <w:t>0.40</w:t>
            </w:r>
          </w:p>
        </w:tc>
        <w:tc>
          <w:tcPr>
            <w:tcW w:w="850" w:type="dxa"/>
          </w:tcPr>
          <w:p w:rsidR="00B32B15" w:rsidP="00026F20" w:rsidRDefault="00B32B15" w14:paraId="5D004727" wp14:textId="77777777">
            <w:pPr>
              <w:pStyle w:val="FootnoteText"/>
              <w:rPr>
                <w:sz w:val="24"/>
                <w:szCs w:val="24"/>
              </w:rPr>
            </w:pPr>
            <w:r>
              <w:rPr>
                <w:sz w:val="24"/>
                <w:szCs w:val="24"/>
              </w:rPr>
              <w:t>1.00</w:t>
            </w:r>
          </w:p>
        </w:tc>
        <w:tc>
          <w:tcPr>
            <w:tcW w:w="850" w:type="dxa"/>
          </w:tcPr>
          <w:p w:rsidR="00B32B15" w:rsidP="00026F20" w:rsidRDefault="00B32B15" w14:paraId="2BA226A1" wp14:textId="77777777">
            <w:pPr>
              <w:pStyle w:val="FootnoteText"/>
              <w:rPr>
                <w:sz w:val="24"/>
                <w:szCs w:val="24"/>
              </w:rPr>
            </w:pPr>
          </w:p>
        </w:tc>
        <w:tc>
          <w:tcPr>
            <w:tcW w:w="850" w:type="dxa"/>
          </w:tcPr>
          <w:p w:rsidR="00B32B15" w:rsidP="00026F20" w:rsidRDefault="00B32B15" w14:paraId="17AD93B2" wp14:textId="77777777">
            <w:pPr>
              <w:pStyle w:val="FootnoteText"/>
              <w:rPr>
                <w:sz w:val="24"/>
                <w:szCs w:val="24"/>
              </w:rPr>
            </w:pPr>
          </w:p>
        </w:tc>
        <w:tc>
          <w:tcPr>
            <w:tcW w:w="850" w:type="dxa"/>
          </w:tcPr>
          <w:p w:rsidR="00B32B15" w:rsidP="00026F20" w:rsidRDefault="00B32B15" w14:paraId="0DE4B5B7" wp14:textId="77777777">
            <w:pPr>
              <w:pStyle w:val="FootnoteText"/>
              <w:rPr>
                <w:sz w:val="24"/>
                <w:szCs w:val="24"/>
              </w:rPr>
            </w:pPr>
          </w:p>
        </w:tc>
        <w:tc>
          <w:tcPr>
            <w:tcW w:w="850" w:type="dxa"/>
          </w:tcPr>
          <w:p w:rsidR="00B32B15" w:rsidP="00026F20" w:rsidRDefault="00B32B15" w14:paraId="66204FF1" wp14:textId="77777777">
            <w:pPr>
              <w:pStyle w:val="FootnoteText"/>
              <w:rPr>
                <w:sz w:val="24"/>
                <w:szCs w:val="24"/>
              </w:rPr>
            </w:pPr>
          </w:p>
        </w:tc>
        <w:tc>
          <w:tcPr>
            <w:tcW w:w="850" w:type="dxa"/>
          </w:tcPr>
          <w:p w:rsidR="00B32B15" w:rsidP="00026F20" w:rsidRDefault="00B32B15" w14:paraId="2DBF0D7D" wp14:textId="77777777">
            <w:pPr>
              <w:pStyle w:val="FootnoteText"/>
              <w:rPr>
                <w:sz w:val="24"/>
                <w:szCs w:val="24"/>
              </w:rPr>
            </w:pPr>
          </w:p>
        </w:tc>
        <w:tc>
          <w:tcPr>
            <w:tcW w:w="850" w:type="dxa"/>
          </w:tcPr>
          <w:p w:rsidR="00B32B15" w:rsidP="00026F20" w:rsidRDefault="00B32B15" w14:paraId="6B62F1B3" wp14:textId="77777777">
            <w:pPr>
              <w:pStyle w:val="FootnoteText"/>
              <w:rPr>
                <w:sz w:val="24"/>
                <w:szCs w:val="24"/>
              </w:rPr>
            </w:pPr>
          </w:p>
        </w:tc>
        <w:tc>
          <w:tcPr>
            <w:tcW w:w="850" w:type="dxa"/>
          </w:tcPr>
          <w:p w:rsidR="00B32B15" w:rsidP="00026F20" w:rsidRDefault="00B32B15" w14:paraId="02F2C34E" wp14:textId="77777777">
            <w:pPr>
              <w:pStyle w:val="FootnoteText"/>
              <w:rPr>
                <w:sz w:val="24"/>
                <w:szCs w:val="24"/>
              </w:rPr>
            </w:pPr>
          </w:p>
        </w:tc>
      </w:tr>
      <w:tr xmlns:wp14="http://schemas.microsoft.com/office/word/2010/wordml" w:rsidR="00B32B15" w:rsidTr="00026F20" w14:paraId="43BA8BFC" wp14:textId="77777777">
        <w:tc>
          <w:tcPr>
            <w:tcW w:w="850" w:type="dxa"/>
          </w:tcPr>
          <w:p w:rsidR="00B32B15" w:rsidP="00026F20" w:rsidRDefault="00B32B15" w14:paraId="030772CC" wp14:textId="77777777">
            <w:pPr>
              <w:pStyle w:val="FootnoteText"/>
              <w:rPr>
                <w:sz w:val="24"/>
                <w:szCs w:val="24"/>
              </w:rPr>
            </w:pPr>
            <w:r>
              <w:rPr>
                <w:sz w:val="24"/>
                <w:szCs w:val="24"/>
              </w:rPr>
              <w:t>V</w:t>
            </w:r>
          </w:p>
        </w:tc>
        <w:tc>
          <w:tcPr>
            <w:tcW w:w="850" w:type="dxa"/>
          </w:tcPr>
          <w:p w:rsidR="00B32B15" w:rsidP="00026F20" w:rsidRDefault="00B32B15" w14:paraId="7145F941" wp14:textId="77777777">
            <w:pPr>
              <w:pStyle w:val="FootnoteText"/>
              <w:rPr>
                <w:sz w:val="24"/>
                <w:szCs w:val="24"/>
              </w:rPr>
            </w:pPr>
            <w:r>
              <w:rPr>
                <w:sz w:val="24"/>
                <w:szCs w:val="24"/>
              </w:rPr>
              <w:t>-0.06</w:t>
            </w:r>
          </w:p>
        </w:tc>
        <w:tc>
          <w:tcPr>
            <w:tcW w:w="850" w:type="dxa"/>
          </w:tcPr>
          <w:p w:rsidR="00B32B15" w:rsidP="00026F20" w:rsidRDefault="00B32B15" w14:paraId="7C793862" wp14:textId="77777777">
            <w:pPr>
              <w:pStyle w:val="FootnoteText"/>
              <w:rPr>
                <w:sz w:val="24"/>
                <w:szCs w:val="24"/>
              </w:rPr>
            </w:pPr>
            <w:r>
              <w:rPr>
                <w:sz w:val="24"/>
                <w:szCs w:val="24"/>
              </w:rPr>
              <w:t>-0.18</w:t>
            </w:r>
          </w:p>
        </w:tc>
        <w:tc>
          <w:tcPr>
            <w:tcW w:w="850" w:type="dxa"/>
          </w:tcPr>
          <w:p w:rsidR="00B32B15" w:rsidP="00026F20" w:rsidRDefault="00B32B15" w14:paraId="6BFE43F8" wp14:textId="77777777">
            <w:pPr>
              <w:pStyle w:val="FootnoteText"/>
              <w:rPr>
                <w:sz w:val="24"/>
                <w:szCs w:val="24"/>
              </w:rPr>
            </w:pPr>
            <w:r>
              <w:rPr>
                <w:sz w:val="24"/>
                <w:szCs w:val="24"/>
              </w:rPr>
              <w:t>0.08</w:t>
            </w:r>
          </w:p>
        </w:tc>
        <w:tc>
          <w:tcPr>
            <w:tcW w:w="850" w:type="dxa"/>
          </w:tcPr>
          <w:p w:rsidR="00B32B15" w:rsidP="00026F20" w:rsidRDefault="00B32B15" w14:paraId="20022CEB" wp14:textId="77777777">
            <w:pPr>
              <w:pStyle w:val="FootnoteText"/>
              <w:rPr>
                <w:sz w:val="24"/>
                <w:szCs w:val="24"/>
              </w:rPr>
            </w:pPr>
            <w:r>
              <w:rPr>
                <w:sz w:val="24"/>
                <w:szCs w:val="24"/>
              </w:rPr>
              <w:t>1.00</w:t>
            </w:r>
          </w:p>
        </w:tc>
        <w:tc>
          <w:tcPr>
            <w:tcW w:w="850" w:type="dxa"/>
          </w:tcPr>
          <w:p w:rsidR="00B32B15" w:rsidP="00026F20" w:rsidRDefault="00B32B15" w14:paraId="680A4E5D" wp14:textId="77777777">
            <w:pPr>
              <w:pStyle w:val="FootnoteText"/>
              <w:rPr>
                <w:sz w:val="24"/>
                <w:szCs w:val="24"/>
              </w:rPr>
            </w:pPr>
          </w:p>
        </w:tc>
        <w:tc>
          <w:tcPr>
            <w:tcW w:w="850" w:type="dxa"/>
          </w:tcPr>
          <w:p w:rsidR="00B32B15" w:rsidP="00026F20" w:rsidRDefault="00B32B15" w14:paraId="19219836" wp14:textId="77777777">
            <w:pPr>
              <w:pStyle w:val="FootnoteText"/>
              <w:rPr>
                <w:sz w:val="24"/>
                <w:szCs w:val="24"/>
              </w:rPr>
            </w:pPr>
          </w:p>
        </w:tc>
        <w:tc>
          <w:tcPr>
            <w:tcW w:w="850" w:type="dxa"/>
          </w:tcPr>
          <w:p w:rsidR="00B32B15" w:rsidP="00026F20" w:rsidRDefault="00B32B15" w14:paraId="296FEF7D" wp14:textId="77777777">
            <w:pPr>
              <w:pStyle w:val="FootnoteText"/>
              <w:rPr>
                <w:sz w:val="24"/>
                <w:szCs w:val="24"/>
              </w:rPr>
            </w:pPr>
          </w:p>
        </w:tc>
        <w:tc>
          <w:tcPr>
            <w:tcW w:w="850" w:type="dxa"/>
          </w:tcPr>
          <w:p w:rsidR="00B32B15" w:rsidP="00026F20" w:rsidRDefault="00B32B15" w14:paraId="7194DBDC" wp14:textId="77777777">
            <w:pPr>
              <w:pStyle w:val="FootnoteText"/>
              <w:rPr>
                <w:sz w:val="24"/>
                <w:szCs w:val="24"/>
              </w:rPr>
            </w:pPr>
          </w:p>
        </w:tc>
        <w:tc>
          <w:tcPr>
            <w:tcW w:w="850" w:type="dxa"/>
          </w:tcPr>
          <w:p w:rsidR="00B32B15" w:rsidP="00026F20" w:rsidRDefault="00B32B15" w14:paraId="769D0D3C" wp14:textId="77777777">
            <w:pPr>
              <w:pStyle w:val="FootnoteText"/>
              <w:rPr>
                <w:sz w:val="24"/>
                <w:szCs w:val="24"/>
              </w:rPr>
            </w:pPr>
          </w:p>
        </w:tc>
        <w:tc>
          <w:tcPr>
            <w:tcW w:w="850" w:type="dxa"/>
          </w:tcPr>
          <w:p w:rsidR="00B32B15" w:rsidP="00026F20" w:rsidRDefault="00B32B15" w14:paraId="54CD245A" wp14:textId="77777777">
            <w:pPr>
              <w:pStyle w:val="FootnoteText"/>
              <w:rPr>
                <w:sz w:val="24"/>
                <w:szCs w:val="24"/>
              </w:rPr>
            </w:pPr>
          </w:p>
        </w:tc>
      </w:tr>
      <w:tr xmlns:wp14="http://schemas.microsoft.com/office/word/2010/wordml" w:rsidR="00B32B15" w:rsidTr="00026F20" w14:paraId="41277D2D" wp14:textId="77777777">
        <w:tc>
          <w:tcPr>
            <w:tcW w:w="850" w:type="dxa"/>
          </w:tcPr>
          <w:p w:rsidR="00B32B15" w:rsidP="00026F20" w:rsidRDefault="00B32B15" w14:paraId="1CF5E66A" wp14:textId="77777777">
            <w:pPr>
              <w:pStyle w:val="FootnoteText"/>
              <w:rPr>
                <w:sz w:val="24"/>
                <w:szCs w:val="24"/>
              </w:rPr>
            </w:pPr>
            <w:r>
              <w:rPr>
                <w:sz w:val="24"/>
                <w:szCs w:val="24"/>
              </w:rPr>
              <w:t>S</w:t>
            </w:r>
          </w:p>
        </w:tc>
        <w:tc>
          <w:tcPr>
            <w:tcW w:w="850" w:type="dxa"/>
          </w:tcPr>
          <w:p w:rsidR="00B32B15" w:rsidP="00026F20" w:rsidRDefault="00B32B15" w14:paraId="267763B3" wp14:textId="77777777">
            <w:pPr>
              <w:pStyle w:val="FootnoteText"/>
              <w:rPr>
                <w:sz w:val="24"/>
                <w:szCs w:val="24"/>
              </w:rPr>
            </w:pPr>
            <w:r>
              <w:rPr>
                <w:sz w:val="24"/>
                <w:szCs w:val="24"/>
              </w:rPr>
              <w:t>-0.01</w:t>
            </w:r>
          </w:p>
        </w:tc>
        <w:tc>
          <w:tcPr>
            <w:tcW w:w="850" w:type="dxa"/>
          </w:tcPr>
          <w:p w:rsidR="00B32B15" w:rsidP="00026F20" w:rsidRDefault="00B32B15" w14:paraId="62DFC435" wp14:textId="77777777">
            <w:pPr>
              <w:pStyle w:val="FootnoteText"/>
              <w:rPr>
                <w:sz w:val="24"/>
                <w:szCs w:val="24"/>
              </w:rPr>
            </w:pPr>
            <w:r>
              <w:rPr>
                <w:sz w:val="24"/>
                <w:szCs w:val="24"/>
              </w:rPr>
              <w:t>0.33</w:t>
            </w:r>
          </w:p>
        </w:tc>
        <w:tc>
          <w:tcPr>
            <w:tcW w:w="850" w:type="dxa"/>
          </w:tcPr>
          <w:p w:rsidR="00B32B15" w:rsidP="00026F20" w:rsidRDefault="00B32B15" w14:paraId="5A6894CD" wp14:textId="77777777">
            <w:pPr>
              <w:pStyle w:val="FootnoteText"/>
              <w:rPr>
                <w:sz w:val="24"/>
                <w:szCs w:val="24"/>
              </w:rPr>
            </w:pPr>
            <w:r>
              <w:rPr>
                <w:sz w:val="24"/>
                <w:szCs w:val="24"/>
              </w:rPr>
              <w:t>0.21</w:t>
            </w:r>
          </w:p>
        </w:tc>
        <w:tc>
          <w:tcPr>
            <w:tcW w:w="850" w:type="dxa"/>
          </w:tcPr>
          <w:p w:rsidR="00B32B15" w:rsidP="00026F20" w:rsidRDefault="00B32B15" w14:paraId="03D8BEB0" wp14:textId="77777777">
            <w:pPr>
              <w:pStyle w:val="FootnoteText"/>
              <w:rPr>
                <w:sz w:val="24"/>
                <w:szCs w:val="24"/>
              </w:rPr>
            </w:pPr>
            <w:r>
              <w:rPr>
                <w:sz w:val="24"/>
                <w:szCs w:val="24"/>
              </w:rPr>
              <w:t>-0.20</w:t>
            </w:r>
          </w:p>
        </w:tc>
        <w:tc>
          <w:tcPr>
            <w:tcW w:w="850" w:type="dxa"/>
          </w:tcPr>
          <w:p w:rsidR="00B32B15" w:rsidP="00026F20" w:rsidRDefault="00B32B15" w14:paraId="75877BDE" wp14:textId="77777777">
            <w:pPr>
              <w:pStyle w:val="FootnoteText"/>
              <w:rPr>
                <w:sz w:val="24"/>
                <w:szCs w:val="24"/>
              </w:rPr>
            </w:pPr>
            <w:r>
              <w:rPr>
                <w:sz w:val="24"/>
                <w:szCs w:val="24"/>
              </w:rPr>
              <w:t>1.00</w:t>
            </w:r>
          </w:p>
        </w:tc>
        <w:tc>
          <w:tcPr>
            <w:tcW w:w="850" w:type="dxa"/>
          </w:tcPr>
          <w:p w:rsidR="00B32B15" w:rsidP="00026F20" w:rsidRDefault="00B32B15" w14:paraId="1231BE67" wp14:textId="77777777">
            <w:pPr>
              <w:pStyle w:val="FootnoteText"/>
              <w:rPr>
                <w:sz w:val="24"/>
                <w:szCs w:val="24"/>
              </w:rPr>
            </w:pPr>
          </w:p>
        </w:tc>
        <w:tc>
          <w:tcPr>
            <w:tcW w:w="850" w:type="dxa"/>
          </w:tcPr>
          <w:p w:rsidR="00B32B15" w:rsidP="00026F20" w:rsidRDefault="00B32B15" w14:paraId="36FEB5B0" wp14:textId="77777777">
            <w:pPr>
              <w:pStyle w:val="FootnoteText"/>
              <w:rPr>
                <w:sz w:val="24"/>
                <w:szCs w:val="24"/>
              </w:rPr>
            </w:pPr>
          </w:p>
        </w:tc>
        <w:tc>
          <w:tcPr>
            <w:tcW w:w="850" w:type="dxa"/>
          </w:tcPr>
          <w:p w:rsidR="00B32B15" w:rsidP="00026F20" w:rsidRDefault="00B32B15" w14:paraId="30D7AA69" wp14:textId="77777777">
            <w:pPr>
              <w:pStyle w:val="FootnoteText"/>
              <w:rPr>
                <w:sz w:val="24"/>
                <w:szCs w:val="24"/>
              </w:rPr>
            </w:pPr>
          </w:p>
        </w:tc>
        <w:tc>
          <w:tcPr>
            <w:tcW w:w="850" w:type="dxa"/>
          </w:tcPr>
          <w:p w:rsidR="00B32B15" w:rsidP="00026F20" w:rsidRDefault="00B32B15" w14:paraId="7196D064" wp14:textId="77777777">
            <w:pPr>
              <w:pStyle w:val="FootnoteText"/>
              <w:rPr>
                <w:sz w:val="24"/>
                <w:szCs w:val="24"/>
              </w:rPr>
            </w:pPr>
          </w:p>
        </w:tc>
        <w:tc>
          <w:tcPr>
            <w:tcW w:w="850" w:type="dxa"/>
          </w:tcPr>
          <w:p w:rsidR="00B32B15" w:rsidP="00026F20" w:rsidRDefault="00B32B15" w14:paraId="34FF1C98" wp14:textId="77777777">
            <w:pPr>
              <w:pStyle w:val="FootnoteText"/>
              <w:rPr>
                <w:sz w:val="24"/>
                <w:szCs w:val="24"/>
              </w:rPr>
            </w:pPr>
          </w:p>
        </w:tc>
      </w:tr>
      <w:tr xmlns:wp14="http://schemas.microsoft.com/office/word/2010/wordml" w:rsidR="00B32B15" w:rsidTr="00026F20" w14:paraId="5778FA04" wp14:textId="77777777">
        <w:tc>
          <w:tcPr>
            <w:tcW w:w="850" w:type="dxa"/>
          </w:tcPr>
          <w:p w:rsidR="00B32B15" w:rsidP="00026F20" w:rsidRDefault="00B32B15" w14:paraId="32795DD3" wp14:textId="77777777">
            <w:pPr>
              <w:pStyle w:val="FootnoteText"/>
              <w:rPr>
                <w:sz w:val="24"/>
                <w:szCs w:val="24"/>
              </w:rPr>
            </w:pPr>
            <w:r>
              <w:rPr>
                <w:sz w:val="24"/>
                <w:szCs w:val="24"/>
              </w:rPr>
              <w:t>R</w:t>
            </w:r>
          </w:p>
        </w:tc>
        <w:tc>
          <w:tcPr>
            <w:tcW w:w="850" w:type="dxa"/>
          </w:tcPr>
          <w:p w:rsidR="00B32B15" w:rsidP="00026F20" w:rsidRDefault="00B32B15" w14:paraId="5B1EC9C8" wp14:textId="77777777">
            <w:pPr>
              <w:pStyle w:val="FootnoteText"/>
              <w:rPr>
                <w:sz w:val="24"/>
                <w:szCs w:val="24"/>
              </w:rPr>
            </w:pPr>
            <w:r>
              <w:rPr>
                <w:sz w:val="24"/>
                <w:szCs w:val="24"/>
              </w:rPr>
              <w:t>-0.05</w:t>
            </w:r>
          </w:p>
        </w:tc>
        <w:tc>
          <w:tcPr>
            <w:tcW w:w="850" w:type="dxa"/>
          </w:tcPr>
          <w:p w:rsidR="00B32B15" w:rsidP="00026F20" w:rsidRDefault="00B32B15" w14:paraId="69F4A50B" wp14:textId="77777777">
            <w:pPr>
              <w:pStyle w:val="FootnoteText"/>
              <w:rPr>
                <w:sz w:val="24"/>
                <w:szCs w:val="24"/>
              </w:rPr>
            </w:pPr>
            <w:r>
              <w:rPr>
                <w:sz w:val="24"/>
                <w:szCs w:val="24"/>
              </w:rPr>
              <w:t>0.23</w:t>
            </w:r>
          </w:p>
        </w:tc>
        <w:tc>
          <w:tcPr>
            <w:tcW w:w="850" w:type="dxa"/>
          </w:tcPr>
          <w:p w:rsidR="00B32B15" w:rsidP="00026F20" w:rsidRDefault="00B32B15" w14:paraId="54B90749" wp14:textId="77777777">
            <w:pPr>
              <w:pStyle w:val="FootnoteText"/>
              <w:rPr>
                <w:sz w:val="24"/>
                <w:szCs w:val="24"/>
              </w:rPr>
            </w:pPr>
            <w:r>
              <w:rPr>
                <w:sz w:val="24"/>
                <w:szCs w:val="24"/>
              </w:rPr>
              <w:t>0.41</w:t>
            </w:r>
          </w:p>
        </w:tc>
        <w:tc>
          <w:tcPr>
            <w:tcW w:w="850" w:type="dxa"/>
          </w:tcPr>
          <w:p w:rsidR="00B32B15" w:rsidP="00026F20" w:rsidRDefault="00B32B15" w14:paraId="7AC3466B" wp14:textId="77777777">
            <w:pPr>
              <w:pStyle w:val="FootnoteText"/>
              <w:rPr>
                <w:sz w:val="24"/>
                <w:szCs w:val="24"/>
              </w:rPr>
            </w:pPr>
            <w:r>
              <w:rPr>
                <w:sz w:val="24"/>
                <w:szCs w:val="24"/>
              </w:rPr>
              <w:t>0.51</w:t>
            </w:r>
          </w:p>
        </w:tc>
        <w:tc>
          <w:tcPr>
            <w:tcW w:w="850" w:type="dxa"/>
          </w:tcPr>
          <w:p w:rsidR="00B32B15" w:rsidP="00026F20" w:rsidRDefault="00B32B15" w14:paraId="538F94D7" wp14:textId="77777777">
            <w:pPr>
              <w:pStyle w:val="FootnoteText"/>
              <w:rPr>
                <w:sz w:val="24"/>
                <w:szCs w:val="24"/>
              </w:rPr>
            </w:pPr>
            <w:r>
              <w:rPr>
                <w:sz w:val="24"/>
                <w:szCs w:val="24"/>
              </w:rPr>
              <w:t>-0.10</w:t>
            </w:r>
          </w:p>
        </w:tc>
        <w:tc>
          <w:tcPr>
            <w:tcW w:w="850" w:type="dxa"/>
          </w:tcPr>
          <w:p w:rsidR="00B32B15" w:rsidP="00026F20" w:rsidRDefault="00B32B15" w14:paraId="53189942" wp14:textId="77777777">
            <w:pPr>
              <w:pStyle w:val="FootnoteText"/>
              <w:rPr>
                <w:sz w:val="24"/>
                <w:szCs w:val="24"/>
              </w:rPr>
            </w:pPr>
            <w:r>
              <w:rPr>
                <w:sz w:val="24"/>
                <w:szCs w:val="24"/>
              </w:rPr>
              <w:t>1.00</w:t>
            </w:r>
          </w:p>
        </w:tc>
        <w:tc>
          <w:tcPr>
            <w:tcW w:w="850" w:type="dxa"/>
          </w:tcPr>
          <w:p w:rsidR="00B32B15" w:rsidP="00026F20" w:rsidRDefault="00B32B15" w14:paraId="6D072C0D" wp14:textId="77777777">
            <w:pPr>
              <w:pStyle w:val="FootnoteText"/>
              <w:rPr>
                <w:sz w:val="24"/>
                <w:szCs w:val="24"/>
              </w:rPr>
            </w:pPr>
          </w:p>
        </w:tc>
        <w:tc>
          <w:tcPr>
            <w:tcW w:w="850" w:type="dxa"/>
          </w:tcPr>
          <w:p w:rsidR="00B32B15" w:rsidP="00026F20" w:rsidRDefault="00B32B15" w14:paraId="48A21919" wp14:textId="77777777">
            <w:pPr>
              <w:pStyle w:val="FootnoteText"/>
              <w:rPr>
                <w:sz w:val="24"/>
                <w:szCs w:val="24"/>
              </w:rPr>
            </w:pPr>
          </w:p>
        </w:tc>
        <w:tc>
          <w:tcPr>
            <w:tcW w:w="850" w:type="dxa"/>
          </w:tcPr>
          <w:p w:rsidR="00B32B15" w:rsidP="00026F20" w:rsidRDefault="00B32B15" w14:paraId="6BD18F9B" wp14:textId="77777777">
            <w:pPr>
              <w:pStyle w:val="FootnoteText"/>
              <w:rPr>
                <w:sz w:val="24"/>
                <w:szCs w:val="24"/>
              </w:rPr>
            </w:pPr>
          </w:p>
        </w:tc>
        <w:tc>
          <w:tcPr>
            <w:tcW w:w="850" w:type="dxa"/>
          </w:tcPr>
          <w:p w:rsidR="00B32B15" w:rsidP="00026F20" w:rsidRDefault="00B32B15" w14:paraId="238601FE" wp14:textId="77777777">
            <w:pPr>
              <w:pStyle w:val="FootnoteText"/>
              <w:rPr>
                <w:sz w:val="24"/>
                <w:szCs w:val="24"/>
              </w:rPr>
            </w:pPr>
          </w:p>
        </w:tc>
      </w:tr>
      <w:tr xmlns:wp14="http://schemas.microsoft.com/office/word/2010/wordml" w:rsidR="00B32B15" w:rsidTr="00026F20" w14:paraId="42C2DADF" wp14:textId="77777777">
        <w:tc>
          <w:tcPr>
            <w:tcW w:w="850" w:type="dxa"/>
          </w:tcPr>
          <w:p w:rsidR="00B32B15" w:rsidP="00026F20" w:rsidRDefault="00B32B15" w14:paraId="3941A0C8" wp14:textId="77777777">
            <w:pPr>
              <w:pStyle w:val="FootnoteText"/>
              <w:rPr>
                <w:sz w:val="24"/>
                <w:szCs w:val="24"/>
              </w:rPr>
            </w:pPr>
            <w:r>
              <w:rPr>
                <w:sz w:val="24"/>
                <w:szCs w:val="24"/>
              </w:rPr>
              <w:t>TI</w:t>
            </w:r>
          </w:p>
        </w:tc>
        <w:tc>
          <w:tcPr>
            <w:tcW w:w="850" w:type="dxa"/>
          </w:tcPr>
          <w:p w:rsidR="00B32B15" w:rsidP="00026F20" w:rsidRDefault="00B32B15" w14:paraId="00E2E163" wp14:textId="77777777">
            <w:pPr>
              <w:pStyle w:val="FootnoteText"/>
              <w:rPr>
                <w:sz w:val="24"/>
                <w:szCs w:val="24"/>
              </w:rPr>
            </w:pPr>
            <w:r>
              <w:rPr>
                <w:sz w:val="24"/>
                <w:szCs w:val="24"/>
              </w:rPr>
              <w:t>-0.05</w:t>
            </w:r>
          </w:p>
        </w:tc>
        <w:tc>
          <w:tcPr>
            <w:tcW w:w="850" w:type="dxa"/>
          </w:tcPr>
          <w:p w:rsidR="00B32B15" w:rsidP="00026F20" w:rsidRDefault="00B32B15" w14:paraId="5F092C8E" wp14:textId="77777777">
            <w:pPr>
              <w:pStyle w:val="FootnoteText"/>
              <w:rPr>
                <w:sz w:val="24"/>
                <w:szCs w:val="24"/>
              </w:rPr>
            </w:pPr>
            <w:r>
              <w:rPr>
                <w:sz w:val="24"/>
                <w:szCs w:val="24"/>
              </w:rPr>
              <w:t>0.23</w:t>
            </w:r>
          </w:p>
        </w:tc>
        <w:tc>
          <w:tcPr>
            <w:tcW w:w="850" w:type="dxa"/>
          </w:tcPr>
          <w:p w:rsidR="00B32B15" w:rsidP="00026F20" w:rsidRDefault="00B32B15" w14:paraId="3B787E55" wp14:textId="77777777">
            <w:pPr>
              <w:pStyle w:val="FootnoteText"/>
              <w:rPr>
                <w:sz w:val="24"/>
                <w:szCs w:val="24"/>
              </w:rPr>
            </w:pPr>
            <w:r>
              <w:rPr>
                <w:sz w:val="24"/>
                <w:szCs w:val="24"/>
              </w:rPr>
              <w:t>0.41</w:t>
            </w:r>
          </w:p>
        </w:tc>
        <w:tc>
          <w:tcPr>
            <w:tcW w:w="850" w:type="dxa"/>
          </w:tcPr>
          <w:p w:rsidR="00B32B15" w:rsidP="00026F20" w:rsidRDefault="00B32B15" w14:paraId="0CF35C4F" wp14:textId="77777777">
            <w:pPr>
              <w:pStyle w:val="FootnoteText"/>
              <w:rPr>
                <w:sz w:val="24"/>
                <w:szCs w:val="24"/>
              </w:rPr>
            </w:pPr>
            <w:r>
              <w:rPr>
                <w:sz w:val="24"/>
                <w:szCs w:val="24"/>
              </w:rPr>
              <w:t>0.51</w:t>
            </w:r>
          </w:p>
        </w:tc>
        <w:tc>
          <w:tcPr>
            <w:tcW w:w="850" w:type="dxa"/>
          </w:tcPr>
          <w:p w:rsidR="00B32B15" w:rsidP="00026F20" w:rsidRDefault="00B32B15" w14:paraId="04A7C6E7" wp14:textId="77777777">
            <w:pPr>
              <w:pStyle w:val="FootnoteText"/>
              <w:rPr>
                <w:sz w:val="24"/>
                <w:szCs w:val="24"/>
              </w:rPr>
            </w:pPr>
            <w:r>
              <w:rPr>
                <w:sz w:val="24"/>
                <w:szCs w:val="24"/>
              </w:rPr>
              <w:t>-0.10</w:t>
            </w:r>
          </w:p>
        </w:tc>
        <w:tc>
          <w:tcPr>
            <w:tcW w:w="850" w:type="dxa"/>
          </w:tcPr>
          <w:p w:rsidR="00B32B15" w:rsidP="00026F20" w:rsidRDefault="00B32B15" w14:paraId="5F972490" wp14:textId="77777777">
            <w:pPr>
              <w:pStyle w:val="FootnoteText"/>
              <w:rPr>
                <w:sz w:val="24"/>
                <w:szCs w:val="24"/>
              </w:rPr>
            </w:pPr>
            <w:r>
              <w:rPr>
                <w:sz w:val="24"/>
                <w:szCs w:val="24"/>
              </w:rPr>
              <w:t>1.00</w:t>
            </w:r>
          </w:p>
        </w:tc>
        <w:tc>
          <w:tcPr>
            <w:tcW w:w="850" w:type="dxa"/>
          </w:tcPr>
          <w:p w:rsidR="00B32B15" w:rsidP="00026F20" w:rsidRDefault="00B32B15" w14:paraId="5EB04A76" wp14:textId="77777777">
            <w:pPr>
              <w:pStyle w:val="FootnoteText"/>
              <w:rPr>
                <w:sz w:val="24"/>
                <w:szCs w:val="24"/>
              </w:rPr>
            </w:pPr>
            <w:r>
              <w:rPr>
                <w:sz w:val="24"/>
                <w:szCs w:val="24"/>
              </w:rPr>
              <w:t>1.00</w:t>
            </w:r>
          </w:p>
        </w:tc>
        <w:tc>
          <w:tcPr>
            <w:tcW w:w="850" w:type="dxa"/>
          </w:tcPr>
          <w:p w:rsidR="00B32B15" w:rsidP="00026F20" w:rsidRDefault="00B32B15" w14:paraId="0F3CABC7" wp14:textId="77777777">
            <w:pPr>
              <w:pStyle w:val="FootnoteText"/>
              <w:rPr>
                <w:sz w:val="24"/>
                <w:szCs w:val="24"/>
              </w:rPr>
            </w:pPr>
          </w:p>
        </w:tc>
        <w:tc>
          <w:tcPr>
            <w:tcW w:w="850" w:type="dxa"/>
          </w:tcPr>
          <w:p w:rsidR="00B32B15" w:rsidP="00026F20" w:rsidRDefault="00B32B15" w14:paraId="5B08B5D1" wp14:textId="77777777">
            <w:pPr>
              <w:pStyle w:val="FootnoteText"/>
              <w:rPr>
                <w:sz w:val="24"/>
                <w:szCs w:val="24"/>
              </w:rPr>
            </w:pPr>
          </w:p>
        </w:tc>
        <w:tc>
          <w:tcPr>
            <w:tcW w:w="850" w:type="dxa"/>
          </w:tcPr>
          <w:p w:rsidR="00B32B15" w:rsidP="00026F20" w:rsidRDefault="00B32B15" w14:paraId="16DEB4AB" wp14:textId="77777777">
            <w:pPr>
              <w:pStyle w:val="FootnoteText"/>
              <w:rPr>
                <w:sz w:val="24"/>
                <w:szCs w:val="24"/>
              </w:rPr>
            </w:pPr>
          </w:p>
        </w:tc>
      </w:tr>
      <w:tr xmlns:wp14="http://schemas.microsoft.com/office/word/2010/wordml" w:rsidR="00B32B15" w:rsidTr="00026F20" w14:paraId="121CC8DA" wp14:textId="77777777">
        <w:tc>
          <w:tcPr>
            <w:tcW w:w="850" w:type="dxa"/>
          </w:tcPr>
          <w:p w:rsidR="00B32B15" w:rsidP="00026F20" w:rsidRDefault="00B32B15" w14:paraId="26164F26" wp14:textId="77777777">
            <w:pPr>
              <w:pStyle w:val="FootnoteText"/>
              <w:rPr>
                <w:sz w:val="24"/>
                <w:szCs w:val="24"/>
              </w:rPr>
            </w:pPr>
            <w:r>
              <w:rPr>
                <w:sz w:val="24"/>
                <w:szCs w:val="24"/>
              </w:rPr>
              <w:t>TD</w:t>
            </w:r>
          </w:p>
        </w:tc>
        <w:tc>
          <w:tcPr>
            <w:tcW w:w="850" w:type="dxa"/>
          </w:tcPr>
          <w:p w:rsidR="00B32B15" w:rsidP="00026F20" w:rsidRDefault="00B32B15" w14:paraId="5B5C4A3A" wp14:textId="77777777">
            <w:pPr>
              <w:pStyle w:val="FootnoteText"/>
              <w:rPr>
                <w:sz w:val="24"/>
                <w:szCs w:val="24"/>
              </w:rPr>
            </w:pPr>
            <w:r>
              <w:rPr>
                <w:sz w:val="24"/>
                <w:szCs w:val="24"/>
              </w:rPr>
              <w:t>0.04</w:t>
            </w:r>
          </w:p>
        </w:tc>
        <w:tc>
          <w:tcPr>
            <w:tcW w:w="850" w:type="dxa"/>
          </w:tcPr>
          <w:p w:rsidR="00B32B15" w:rsidP="00026F20" w:rsidRDefault="00B32B15" w14:paraId="10BD9EAF" wp14:textId="77777777">
            <w:pPr>
              <w:pStyle w:val="FootnoteText"/>
              <w:rPr>
                <w:sz w:val="24"/>
                <w:szCs w:val="24"/>
              </w:rPr>
            </w:pPr>
            <w:r>
              <w:rPr>
                <w:sz w:val="24"/>
                <w:szCs w:val="24"/>
              </w:rPr>
              <w:t>0.62</w:t>
            </w:r>
          </w:p>
        </w:tc>
        <w:tc>
          <w:tcPr>
            <w:tcW w:w="850" w:type="dxa"/>
          </w:tcPr>
          <w:p w:rsidR="00B32B15" w:rsidP="00026F20" w:rsidRDefault="00B32B15" w14:paraId="7C1ECCAA" wp14:textId="77777777">
            <w:pPr>
              <w:pStyle w:val="FootnoteText"/>
              <w:rPr>
                <w:sz w:val="24"/>
                <w:szCs w:val="24"/>
              </w:rPr>
            </w:pPr>
            <w:r>
              <w:rPr>
                <w:sz w:val="24"/>
                <w:szCs w:val="24"/>
              </w:rPr>
              <w:t>0.20</w:t>
            </w:r>
          </w:p>
        </w:tc>
        <w:tc>
          <w:tcPr>
            <w:tcW w:w="850" w:type="dxa"/>
          </w:tcPr>
          <w:p w:rsidR="00B32B15" w:rsidP="00026F20" w:rsidRDefault="00B32B15" w14:paraId="4FEEAD53" wp14:textId="77777777">
            <w:pPr>
              <w:pStyle w:val="FootnoteText"/>
              <w:rPr>
                <w:sz w:val="24"/>
                <w:szCs w:val="24"/>
              </w:rPr>
            </w:pPr>
            <w:r>
              <w:rPr>
                <w:sz w:val="24"/>
                <w:szCs w:val="24"/>
              </w:rPr>
              <w:t>0.22</w:t>
            </w:r>
          </w:p>
        </w:tc>
        <w:tc>
          <w:tcPr>
            <w:tcW w:w="850" w:type="dxa"/>
          </w:tcPr>
          <w:p w:rsidR="00B32B15" w:rsidP="00026F20" w:rsidRDefault="00B32B15" w14:paraId="255D74E1" wp14:textId="77777777">
            <w:pPr>
              <w:pStyle w:val="FootnoteText"/>
              <w:rPr>
                <w:sz w:val="24"/>
                <w:szCs w:val="24"/>
              </w:rPr>
            </w:pPr>
            <w:r>
              <w:rPr>
                <w:sz w:val="24"/>
                <w:szCs w:val="24"/>
              </w:rPr>
              <w:t>0.01</w:t>
            </w:r>
          </w:p>
        </w:tc>
        <w:tc>
          <w:tcPr>
            <w:tcW w:w="850" w:type="dxa"/>
          </w:tcPr>
          <w:p w:rsidR="00B32B15" w:rsidP="00026F20" w:rsidRDefault="00B32B15" w14:paraId="231CD64E" wp14:textId="77777777">
            <w:pPr>
              <w:pStyle w:val="FootnoteText"/>
              <w:rPr>
                <w:sz w:val="24"/>
                <w:szCs w:val="24"/>
              </w:rPr>
            </w:pPr>
            <w:r>
              <w:rPr>
                <w:sz w:val="24"/>
                <w:szCs w:val="24"/>
              </w:rPr>
              <w:t>0.65</w:t>
            </w:r>
          </w:p>
        </w:tc>
        <w:tc>
          <w:tcPr>
            <w:tcW w:w="850" w:type="dxa"/>
          </w:tcPr>
          <w:p w:rsidR="00B32B15" w:rsidP="00026F20" w:rsidRDefault="00B32B15" w14:paraId="1BF41A11" wp14:textId="77777777">
            <w:pPr>
              <w:pStyle w:val="FootnoteText"/>
              <w:rPr>
                <w:sz w:val="24"/>
                <w:szCs w:val="24"/>
              </w:rPr>
            </w:pPr>
            <w:r>
              <w:rPr>
                <w:sz w:val="24"/>
                <w:szCs w:val="24"/>
              </w:rPr>
              <w:t>0.66</w:t>
            </w:r>
          </w:p>
        </w:tc>
        <w:tc>
          <w:tcPr>
            <w:tcW w:w="850" w:type="dxa"/>
          </w:tcPr>
          <w:p w:rsidR="00B32B15" w:rsidP="00026F20" w:rsidRDefault="00B32B15" w14:paraId="7C191BAD" wp14:textId="77777777">
            <w:pPr>
              <w:pStyle w:val="FootnoteText"/>
              <w:rPr>
                <w:sz w:val="24"/>
                <w:szCs w:val="24"/>
              </w:rPr>
            </w:pPr>
            <w:r>
              <w:rPr>
                <w:sz w:val="24"/>
                <w:szCs w:val="24"/>
              </w:rPr>
              <w:t>1.00</w:t>
            </w:r>
          </w:p>
        </w:tc>
        <w:tc>
          <w:tcPr>
            <w:tcW w:w="850" w:type="dxa"/>
          </w:tcPr>
          <w:p w:rsidR="00B32B15" w:rsidP="00026F20" w:rsidRDefault="00B32B15" w14:paraId="0AD9C6F4" wp14:textId="77777777">
            <w:pPr>
              <w:pStyle w:val="FootnoteText"/>
              <w:rPr>
                <w:sz w:val="24"/>
                <w:szCs w:val="24"/>
              </w:rPr>
            </w:pPr>
          </w:p>
        </w:tc>
        <w:tc>
          <w:tcPr>
            <w:tcW w:w="850" w:type="dxa"/>
          </w:tcPr>
          <w:p w:rsidR="00B32B15" w:rsidP="00026F20" w:rsidRDefault="00B32B15" w14:paraId="4B1F511A" wp14:textId="77777777">
            <w:pPr>
              <w:pStyle w:val="FootnoteText"/>
              <w:rPr>
                <w:sz w:val="24"/>
                <w:szCs w:val="24"/>
              </w:rPr>
            </w:pPr>
          </w:p>
        </w:tc>
      </w:tr>
      <w:tr xmlns:wp14="http://schemas.microsoft.com/office/word/2010/wordml" w:rsidR="00B32B15" w:rsidTr="00026F20" w14:paraId="6C18CE92" wp14:textId="77777777">
        <w:tc>
          <w:tcPr>
            <w:tcW w:w="850" w:type="dxa"/>
          </w:tcPr>
          <w:p w:rsidR="00B32B15" w:rsidP="00026F20" w:rsidRDefault="00B32B15" w14:paraId="200D163A" wp14:textId="77777777">
            <w:pPr>
              <w:pStyle w:val="FootnoteText"/>
              <w:rPr>
                <w:sz w:val="24"/>
                <w:szCs w:val="24"/>
              </w:rPr>
            </w:pPr>
            <w:r>
              <w:rPr>
                <w:sz w:val="24"/>
                <w:szCs w:val="24"/>
              </w:rPr>
              <w:t>Y</w:t>
            </w:r>
          </w:p>
        </w:tc>
        <w:tc>
          <w:tcPr>
            <w:tcW w:w="850" w:type="dxa"/>
          </w:tcPr>
          <w:p w:rsidR="00B32B15" w:rsidP="00026F20" w:rsidRDefault="00B32B15" w14:paraId="3B86FD49" wp14:textId="77777777">
            <w:pPr>
              <w:pStyle w:val="FootnoteText"/>
              <w:rPr>
                <w:sz w:val="24"/>
                <w:szCs w:val="24"/>
              </w:rPr>
            </w:pPr>
            <w:r>
              <w:rPr>
                <w:sz w:val="24"/>
                <w:szCs w:val="24"/>
              </w:rPr>
              <w:t>-0.08</w:t>
            </w:r>
          </w:p>
        </w:tc>
        <w:tc>
          <w:tcPr>
            <w:tcW w:w="850" w:type="dxa"/>
          </w:tcPr>
          <w:p w:rsidR="00B32B15" w:rsidP="00026F20" w:rsidRDefault="00B32B15" w14:paraId="2A18A4A8" wp14:textId="77777777">
            <w:pPr>
              <w:pStyle w:val="FootnoteText"/>
              <w:rPr>
                <w:sz w:val="24"/>
                <w:szCs w:val="24"/>
              </w:rPr>
            </w:pPr>
            <w:r>
              <w:rPr>
                <w:sz w:val="24"/>
                <w:szCs w:val="24"/>
              </w:rPr>
              <w:t>-0.06</w:t>
            </w:r>
          </w:p>
        </w:tc>
        <w:tc>
          <w:tcPr>
            <w:tcW w:w="850" w:type="dxa"/>
          </w:tcPr>
          <w:p w:rsidR="00B32B15" w:rsidP="00026F20" w:rsidRDefault="00B32B15" w14:paraId="0221D71C" wp14:textId="77777777">
            <w:pPr>
              <w:pStyle w:val="FootnoteText"/>
              <w:rPr>
                <w:sz w:val="24"/>
                <w:szCs w:val="24"/>
              </w:rPr>
            </w:pPr>
            <w:r>
              <w:rPr>
                <w:sz w:val="24"/>
                <w:szCs w:val="24"/>
              </w:rPr>
              <w:t>0.13</w:t>
            </w:r>
          </w:p>
        </w:tc>
        <w:tc>
          <w:tcPr>
            <w:tcW w:w="850" w:type="dxa"/>
          </w:tcPr>
          <w:p w:rsidR="00B32B15" w:rsidP="00026F20" w:rsidRDefault="00B32B15" w14:paraId="244FDCEC" wp14:textId="77777777">
            <w:pPr>
              <w:pStyle w:val="FootnoteText"/>
              <w:rPr>
                <w:sz w:val="24"/>
                <w:szCs w:val="24"/>
              </w:rPr>
            </w:pPr>
            <w:r>
              <w:rPr>
                <w:sz w:val="24"/>
                <w:szCs w:val="24"/>
              </w:rPr>
              <w:t>0.37</w:t>
            </w:r>
          </w:p>
        </w:tc>
        <w:tc>
          <w:tcPr>
            <w:tcW w:w="850" w:type="dxa"/>
          </w:tcPr>
          <w:p w:rsidR="00B32B15" w:rsidP="00026F20" w:rsidRDefault="00B32B15" w14:paraId="1E57B928" wp14:textId="77777777">
            <w:pPr>
              <w:pStyle w:val="FootnoteText"/>
              <w:rPr>
                <w:sz w:val="24"/>
                <w:szCs w:val="24"/>
              </w:rPr>
            </w:pPr>
            <w:r>
              <w:rPr>
                <w:sz w:val="24"/>
                <w:szCs w:val="24"/>
              </w:rPr>
              <w:t>0.01</w:t>
            </w:r>
          </w:p>
        </w:tc>
        <w:tc>
          <w:tcPr>
            <w:tcW w:w="850" w:type="dxa"/>
          </w:tcPr>
          <w:p w:rsidR="00B32B15" w:rsidP="00026F20" w:rsidRDefault="00B32B15" w14:paraId="41FDB3A8" wp14:textId="77777777">
            <w:pPr>
              <w:pStyle w:val="FootnoteText"/>
              <w:rPr>
                <w:sz w:val="24"/>
                <w:szCs w:val="24"/>
              </w:rPr>
            </w:pPr>
            <w:r>
              <w:rPr>
                <w:sz w:val="24"/>
                <w:szCs w:val="24"/>
              </w:rPr>
              <w:t>0.33</w:t>
            </w:r>
          </w:p>
        </w:tc>
        <w:tc>
          <w:tcPr>
            <w:tcW w:w="850" w:type="dxa"/>
          </w:tcPr>
          <w:p w:rsidR="00B32B15" w:rsidP="00026F20" w:rsidRDefault="00B32B15" w14:paraId="766BFC9D" wp14:textId="77777777">
            <w:pPr>
              <w:pStyle w:val="FootnoteText"/>
              <w:rPr>
                <w:sz w:val="24"/>
                <w:szCs w:val="24"/>
              </w:rPr>
            </w:pPr>
            <w:r>
              <w:rPr>
                <w:sz w:val="24"/>
                <w:szCs w:val="24"/>
              </w:rPr>
              <w:t>0.32</w:t>
            </w:r>
          </w:p>
        </w:tc>
        <w:tc>
          <w:tcPr>
            <w:tcW w:w="850" w:type="dxa"/>
          </w:tcPr>
          <w:p w:rsidR="00B32B15" w:rsidP="00026F20" w:rsidRDefault="00B32B15" w14:paraId="448DED9F" wp14:textId="77777777">
            <w:pPr>
              <w:pStyle w:val="FootnoteText"/>
              <w:rPr>
                <w:sz w:val="24"/>
                <w:szCs w:val="24"/>
              </w:rPr>
            </w:pPr>
            <w:r>
              <w:rPr>
                <w:sz w:val="24"/>
                <w:szCs w:val="24"/>
              </w:rPr>
              <w:t>0.04</w:t>
            </w:r>
          </w:p>
        </w:tc>
        <w:tc>
          <w:tcPr>
            <w:tcW w:w="850" w:type="dxa"/>
          </w:tcPr>
          <w:p w:rsidR="00B32B15" w:rsidP="00026F20" w:rsidRDefault="00B32B15" w14:paraId="29ED7CD1" wp14:textId="77777777">
            <w:pPr>
              <w:pStyle w:val="FootnoteText"/>
              <w:rPr>
                <w:sz w:val="24"/>
                <w:szCs w:val="24"/>
              </w:rPr>
            </w:pPr>
            <w:r>
              <w:rPr>
                <w:sz w:val="24"/>
                <w:szCs w:val="24"/>
              </w:rPr>
              <w:t>1.00</w:t>
            </w:r>
          </w:p>
        </w:tc>
        <w:tc>
          <w:tcPr>
            <w:tcW w:w="850" w:type="dxa"/>
          </w:tcPr>
          <w:p w:rsidR="00B32B15" w:rsidP="00026F20" w:rsidRDefault="00B32B15" w14:paraId="65F9C3DC" wp14:textId="77777777">
            <w:pPr>
              <w:pStyle w:val="FootnoteText"/>
              <w:rPr>
                <w:sz w:val="24"/>
                <w:szCs w:val="24"/>
              </w:rPr>
            </w:pPr>
          </w:p>
        </w:tc>
      </w:tr>
      <w:tr xmlns:wp14="http://schemas.microsoft.com/office/word/2010/wordml" w:rsidR="00B32B15" w:rsidTr="00026F20" w14:paraId="6014AFBC" wp14:textId="77777777">
        <w:tc>
          <w:tcPr>
            <w:tcW w:w="850" w:type="dxa"/>
          </w:tcPr>
          <w:p w:rsidR="00B32B15" w:rsidP="00026F20" w:rsidRDefault="00B32B15" w14:paraId="75EFBB56" wp14:textId="77777777">
            <w:pPr>
              <w:pStyle w:val="FootnoteText"/>
              <w:rPr>
                <w:sz w:val="24"/>
                <w:szCs w:val="24"/>
              </w:rPr>
            </w:pPr>
            <w:r>
              <w:rPr>
                <w:sz w:val="24"/>
                <w:szCs w:val="24"/>
              </w:rPr>
              <w:t>OLD</w:t>
            </w:r>
          </w:p>
        </w:tc>
        <w:tc>
          <w:tcPr>
            <w:tcW w:w="850" w:type="dxa"/>
          </w:tcPr>
          <w:p w:rsidR="00B32B15" w:rsidP="00026F20" w:rsidRDefault="00B32B15" w14:paraId="39599BCB" wp14:textId="77777777">
            <w:pPr>
              <w:pStyle w:val="FootnoteText"/>
              <w:rPr>
                <w:sz w:val="24"/>
                <w:szCs w:val="24"/>
              </w:rPr>
            </w:pPr>
            <w:r>
              <w:rPr>
                <w:sz w:val="24"/>
                <w:szCs w:val="24"/>
              </w:rPr>
              <w:t>-0.05</w:t>
            </w:r>
          </w:p>
        </w:tc>
        <w:tc>
          <w:tcPr>
            <w:tcW w:w="850" w:type="dxa"/>
          </w:tcPr>
          <w:p w:rsidR="00B32B15" w:rsidP="00026F20" w:rsidRDefault="00B32B15" w14:paraId="3F4463B4" wp14:textId="77777777">
            <w:pPr>
              <w:pStyle w:val="FootnoteText"/>
              <w:rPr>
                <w:sz w:val="24"/>
                <w:szCs w:val="24"/>
              </w:rPr>
            </w:pPr>
            <w:r>
              <w:rPr>
                <w:sz w:val="24"/>
                <w:szCs w:val="24"/>
              </w:rPr>
              <w:t>0.17</w:t>
            </w:r>
          </w:p>
        </w:tc>
        <w:tc>
          <w:tcPr>
            <w:tcW w:w="850" w:type="dxa"/>
          </w:tcPr>
          <w:p w:rsidR="00B32B15" w:rsidP="00026F20" w:rsidRDefault="00B32B15" w14:paraId="4A872792" wp14:textId="77777777">
            <w:pPr>
              <w:pStyle w:val="FootnoteText"/>
              <w:rPr>
                <w:sz w:val="24"/>
                <w:szCs w:val="24"/>
              </w:rPr>
            </w:pPr>
            <w:r>
              <w:rPr>
                <w:sz w:val="24"/>
                <w:szCs w:val="24"/>
              </w:rPr>
              <w:t>0.22</w:t>
            </w:r>
          </w:p>
        </w:tc>
        <w:tc>
          <w:tcPr>
            <w:tcW w:w="850" w:type="dxa"/>
          </w:tcPr>
          <w:p w:rsidR="00B32B15" w:rsidP="00026F20" w:rsidRDefault="00B32B15" w14:paraId="7450526A" wp14:textId="77777777">
            <w:pPr>
              <w:pStyle w:val="FootnoteText"/>
              <w:rPr>
                <w:sz w:val="24"/>
                <w:szCs w:val="24"/>
              </w:rPr>
            </w:pPr>
            <w:r>
              <w:rPr>
                <w:sz w:val="24"/>
                <w:szCs w:val="24"/>
              </w:rPr>
              <w:t>0.23</w:t>
            </w:r>
          </w:p>
        </w:tc>
        <w:tc>
          <w:tcPr>
            <w:tcW w:w="850" w:type="dxa"/>
          </w:tcPr>
          <w:p w:rsidR="00B32B15" w:rsidP="00026F20" w:rsidRDefault="00B32B15" w14:paraId="0B27EB24" wp14:textId="77777777">
            <w:pPr>
              <w:pStyle w:val="FootnoteText"/>
              <w:rPr>
                <w:sz w:val="24"/>
                <w:szCs w:val="24"/>
              </w:rPr>
            </w:pPr>
            <w:r>
              <w:rPr>
                <w:sz w:val="24"/>
                <w:szCs w:val="24"/>
              </w:rPr>
              <w:t>0.01</w:t>
            </w:r>
          </w:p>
        </w:tc>
        <w:tc>
          <w:tcPr>
            <w:tcW w:w="850" w:type="dxa"/>
          </w:tcPr>
          <w:p w:rsidR="00B32B15" w:rsidP="00026F20" w:rsidRDefault="00B32B15" w14:paraId="298D8E2D" wp14:textId="77777777">
            <w:pPr>
              <w:pStyle w:val="FootnoteText"/>
              <w:rPr>
                <w:sz w:val="24"/>
                <w:szCs w:val="24"/>
              </w:rPr>
            </w:pPr>
            <w:r>
              <w:rPr>
                <w:sz w:val="24"/>
                <w:szCs w:val="24"/>
              </w:rPr>
              <w:t>0.41</w:t>
            </w:r>
          </w:p>
        </w:tc>
        <w:tc>
          <w:tcPr>
            <w:tcW w:w="850" w:type="dxa"/>
          </w:tcPr>
          <w:p w:rsidR="00B32B15" w:rsidP="00026F20" w:rsidRDefault="00B32B15" w14:paraId="29724BC4" wp14:textId="77777777">
            <w:pPr>
              <w:pStyle w:val="FootnoteText"/>
              <w:rPr>
                <w:sz w:val="24"/>
                <w:szCs w:val="24"/>
              </w:rPr>
            </w:pPr>
            <w:r>
              <w:rPr>
                <w:sz w:val="24"/>
                <w:szCs w:val="24"/>
              </w:rPr>
              <w:t>0.41</w:t>
            </w:r>
          </w:p>
        </w:tc>
        <w:tc>
          <w:tcPr>
            <w:tcW w:w="850" w:type="dxa"/>
          </w:tcPr>
          <w:p w:rsidR="00B32B15" w:rsidP="00026F20" w:rsidRDefault="00B32B15" w14:paraId="7CAFF161" wp14:textId="77777777">
            <w:pPr>
              <w:pStyle w:val="FootnoteText"/>
              <w:rPr>
                <w:sz w:val="24"/>
                <w:szCs w:val="24"/>
              </w:rPr>
            </w:pPr>
            <w:r>
              <w:rPr>
                <w:sz w:val="24"/>
                <w:szCs w:val="24"/>
              </w:rPr>
              <w:t>0.37</w:t>
            </w:r>
          </w:p>
        </w:tc>
        <w:tc>
          <w:tcPr>
            <w:tcW w:w="850" w:type="dxa"/>
          </w:tcPr>
          <w:p w:rsidR="00B32B15" w:rsidP="00026F20" w:rsidRDefault="00B32B15" w14:paraId="10F1F91B" wp14:textId="77777777">
            <w:pPr>
              <w:pStyle w:val="FootnoteText"/>
              <w:rPr>
                <w:sz w:val="24"/>
                <w:szCs w:val="24"/>
              </w:rPr>
            </w:pPr>
            <w:r>
              <w:rPr>
                <w:sz w:val="24"/>
                <w:szCs w:val="24"/>
              </w:rPr>
              <w:t>0.41</w:t>
            </w:r>
          </w:p>
        </w:tc>
        <w:tc>
          <w:tcPr>
            <w:tcW w:w="850" w:type="dxa"/>
          </w:tcPr>
          <w:p w:rsidR="00B32B15" w:rsidP="00026F20" w:rsidRDefault="00B32B15" w14:paraId="64E658B6" wp14:textId="77777777">
            <w:pPr>
              <w:pStyle w:val="FootnoteText"/>
              <w:rPr>
                <w:sz w:val="24"/>
                <w:szCs w:val="24"/>
              </w:rPr>
            </w:pPr>
            <w:r>
              <w:rPr>
                <w:sz w:val="24"/>
                <w:szCs w:val="24"/>
              </w:rPr>
              <w:t>1.00</w:t>
            </w:r>
          </w:p>
        </w:tc>
      </w:tr>
    </w:tbl>
    <w:p xmlns:wp14="http://schemas.microsoft.com/office/word/2010/wordml" w:rsidR="00B32B15" w:rsidP="00B32B15" w:rsidRDefault="00B32B15" w14:paraId="5023141B" wp14:textId="77777777">
      <w:pPr>
        <w:pStyle w:val="FootnoteText"/>
        <w:rPr>
          <w:sz w:val="24"/>
          <w:szCs w:val="24"/>
        </w:rPr>
      </w:pPr>
    </w:p>
    <w:p xmlns:wp14="http://schemas.microsoft.com/office/word/2010/wordml" w:rsidR="00B32B15" w:rsidP="00B32B15" w:rsidRDefault="00B32B15" w14:paraId="1F3B1409" wp14:textId="77777777">
      <w:pPr>
        <w:pStyle w:val="FootnoteText"/>
        <w:rPr>
          <w:sz w:val="24"/>
          <w:szCs w:val="24"/>
        </w:rPr>
      </w:pPr>
    </w:p>
    <w:p xmlns:wp14="http://schemas.microsoft.com/office/word/2010/wordml" w:rsidR="00B32B15" w:rsidP="00B32B15" w:rsidRDefault="00B32B15" w14:paraId="562C75D1" wp14:textId="77777777">
      <w:pPr>
        <w:spacing w:after="0" w:line="360" w:lineRule="auto"/>
        <w:rPr>
          <w:rFonts w:eastAsia="Times New Roman"/>
          <w:b/>
          <w:bCs/>
          <w:color w:val="000000"/>
        </w:rPr>
      </w:pPr>
    </w:p>
    <w:p xmlns:wp14="http://schemas.microsoft.com/office/word/2010/wordml" w:rsidRPr="00B32B15" w:rsidR="00B32B15" w:rsidP="00B32B15" w:rsidRDefault="00B32B15" w14:paraId="79D9244F" wp14:textId="77777777">
      <w:pPr>
        <w:spacing w:line="240" w:lineRule="auto"/>
        <w:rPr>
          <w:b/>
          <w:bCs/>
          <w:u w:val="single"/>
        </w:rPr>
      </w:pPr>
      <w:r>
        <w:rPr>
          <w:b/>
          <w:bCs/>
          <w:u w:val="single"/>
        </w:rPr>
        <w:t>Accounting for depreciation in the effectiveness of vaccines</w:t>
      </w:r>
    </w:p>
    <w:p xmlns:wp14="http://schemas.microsoft.com/office/word/2010/wordml" w:rsidRPr="004E0053" w:rsidR="00B32B15" w:rsidP="00B32B15" w:rsidRDefault="00B32B15" w14:paraId="73366ED9" wp14:textId="0399CDF4">
      <w:pPr>
        <w:spacing w:after="0" w:line="360" w:lineRule="auto"/>
        <w:rPr>
          <w:rFonts w:eastAsia="Times New Roman"/>
          <w:b w:val="1"/>
          <w:bCs w:val="1"/>
          <w:color w:val="000000"/>
        </w:rPr>
      </w:pPr>
      <w:r w:rsidRPr="034FCE61" w:rsidR="034FCE61">
        <w:rPr>
          <w:rFonts w:eastAsia="Times New Roman"/>
          <w:b w:val="1"/>
          <w:bCs w:val="1"/>
          <w:color w:val="000000" w:themeColor="text1" w:themeTint="FF" w:themeShade="FF"/>
        </w:rPr>
        <w:t>Table 1a: Impact of depreciation</w:t>
      </w:r>
      <w:ins w:author="Yothin Jinjarak" w:date="2022-01-29T08:36:11.223Z" w:id="271024187">
        <w:r w:rsidRPr="034FCE61" w:rsidR="034FCE61">
          <w:rPr>
            <w:rFonts w:eastAsia="Times New Roman"/>
            <w:b w:val="1"/>
            <w:bCs w:val="1"/>
            <w:color w:val="000000" w:themeColor="text1" w:themeTint="FF" w:themeShade="FF"/>
          </w:rPr>
          <w:t>-</w:t>
        </w:r>
      </w:ins>
      <w:del w:author="Yothin Jinjarak" w:date="2022-01-29T08:36:10.898Z" w:id="184696452">
        <w:r w:rsidRPr="034FCE61" w:rsidDel="034FCE61">
          <w:rPr>
            <w:rFonts w:eastAsia="Times New Roman"/>
            <w:b w:val="1"/>
            <w:bCs w:val="1"/>
            <w:color w:val="000000" w:themeColor="text1" w:themeTint="FF" w:themeShade="FF"/>
          </w:rPr>
          <w:delText xml:space="preserve"> </w:delText>
        </w:r>
      </w:del>
      <w:r w:rsidRPr="034FCE61" w:rsidR="034FCE61">
        <w:rPr>
          <w:rFonts w:eastAsia="Times New Roman"/>
          <w:b w:val="1"/>
          <w:bCs w:val="1"/>
          <w:color w:val="000000" w:themeColor="text1" w:themeTint="FF" w:themeShade="FF"/>
        </w:rPr>
        <w:t>adjusted vaccines on the mortality to infections ratio</w:t>
      </w:r>
    </w:p>
    <w:tbl>
      <w:tblPr>
        <w:tblStyle w:val="TableGrid"/>
        <w:tblW w:w="0" w:type="auto"/>
        <w:tblLook w:val="04A0" w:firstRow="1" w:lastRow="0" w:firstColumn="1" w:lastColumn="0" w:noHBand="0" w:noVBand="1"/>
      </w:tblPr>
      <w:tblGrid>
        <w:gridCol w:w="1430"/>
        <w:gridCol w:w="1423"/>
        <w:gridCol w:w="1745"/>
        <w:gridCol w:w="1877"/>
        <w:gridCol w:w="2641"/>
      </w:tblGrid>
      <w:tr xmlns:wp14="http://schemas.microsoft.com/office/word/2010/wordml" w:rsidRPr="004E0053" w:rsidR="00B32B15" w:rsidTr="034FCE61" w14:paraId="354C21AD" wp14:textId="77777777">
        <w:tc>
          <w:tcPr>
            <w:tcW w:w="1430" w:type="dxa"/>
            <w:tcMar/>
          </w:tcPr>
          <w:p w:rsidRPr="004E0053" w:rsidR="00B32B15" w:rsidP="00026F20" w:rsidRDefault="00B32B15" w14:paraId="071A2492" wp14:textId="77777777">
            <w:pPr>
              <w:spacing w:line="360" w:lineRule="auto"/>
              <w:rPr>
                <w:b/>
                <w:bCs/>
              </w:rPr>
            </w:pPr>
            <w:r w:rsidRPr="004E0053">
              <w:rPr>
                <w:b/>
                <w:bCs/>
              </w:rPr>
              <w:t>Regressor</w:t>
            </w:r>
          </w:p>
        </w:tc>
        <w:tc>
          <w:tcPr>
            <w:tcW w:w="5045" w:type="dxa"/>
            <w:gridSpan w:val="3"/>
            <w:tcMar/>
          </w:tcPr>
          <w:p w:rsidRPr="004E0053" w:rsidR="00B32B15" w:rsidP="00026F20" w:rsidRDefault="00B32B15" w14:paraId="3F0FFFFF" wp14:textId="77777777">
            <w:pPr>
              <w:spacing w:line="360" w:lineRule="auto"/>
              <w:rPr>
                <w:b/>
                <w:bCs/>
              </w:rPr>
            </w:pPr>
            <w:r w:rsidRPr="004E0053">
              <w:rPr>
                <w:b/>
                <w:bCs/>
              </w:rPr>
              <w:t xml:space="preserve">Linear Regressions, Dependent variable: </w:t>
            </w:r>
            <m:oMath>
              <m:sSub>
                <m:sSubPr>
                  <m:ctrlPr>
                    <w:rPr>
                      <w:rFonts w:ascii="Cambria Math" w:hAnsi="Cambria Math" w:eastAsia="Times New Roman"/>
                      <w:b/>
                      <w:bCs/>
                      <w:i/>
                    </w:rPr>
                  </m:ctrlPr>
                </m:sSubPr>
                <m:e>
                  <m:r>
                    <m:rPr>
                      <m:sty m:val="bi"/>
                    </m:rPr>
                    <w:rPr>
                      <w:rFonts w:ascii="Cambria Math" w:hAnsi="Cambria Math"/>
                    </w:rPr>
                    <m:t>MLI</m:t>
                  </m:r>
                </m:e>
                <m:sub>
                  <m:r>
                    <m:rPr>
                      <m:sty m:val="bi"/>
                    </m:rPr>
                    <w:rPr>
                      <w:rFonts w:ascii="Cambria Math" w:hAnsi="Cambria Math"/>
                    </w:rPr>
                    <m:t>it</m:t>
                  </m:r>
                </m:sub>
              </m:sSub>
            </m:oMath>
          </w:p>
        </w:tc>
        <w:tc>
          <w:tcPr>
            <w:tcW w:w="2641" w:type="dxa"/>
            <w:tcMar/>
          </w:tcPr>
          <w:p w:rsidRPr="004E0053" w:rsidR="00B32B15" w:rsidP="00026F20" w:rsidRDefault="00B32B15" w14:paraId="4D17E775" wp14:textId="77777777">
            <w:pPr>
              <w:spacing w:line="360" w:lineRule="auto"/>
              <w:rPr>
                <w:b/>
                <w:bCs/>
              </w:rPr>
            </w:pPr>
            <w:r w:rsidRPr="004E0053">
              <w:rPr>
                <w:b/>
                <w:bCs/>
              </w:rPr>
              <w:t xml:space="preserve">Logarithmic Regression, Dependent variable: </w:t>
            </w:r>
            <m:oMath>
              <m:sSub>
                <m:sSubPr>
                  <m:ctrlPr>
                    <w:rPr>
                      <w:rFonts w:ascii="Cambria Math" w:hAnsi="Cambria Math" w:eastAsia="Times New Roman"/>
                      <w:b/>
                      <w:bCs/>
                      <w:i/>
                    </w:rPr>
                  </m:ctrlPr>
                </m:sSubPr>
                <m:e>
                  <m:r>
                    <m:rPr>
                      <m:sty m:val="b"/>
                    </m:rPr>
                    <w:rPr>
                      <w:rFonts w:ascii="Cambria Math" w:hAnsi="Cambria Math"/>
                    </w:rPr>
                    <m:t>log⁡</m:t>
                  </m:r>
                  <m:r>
                    <m:rPr>
                      <m:sty m:val="bi"/>
                    </m:rPr>
                    <w:rPr>
                      <w:rFonts w:ascii="Cambria Math" w:hAnsi="Cambria Math"/>
                    </w:rPr>
                    <m:t>(MLI</m:t>
                  </m:r>
                </m:e>
                <m:sub>
                  <m:r>
                    <m:rPr>
                      <m:sty m:val="bi"/>
                    </m:rPr>
                    <w:rPr>
                      <w:rFonts w:ascii="Cambria Math" w:hAnsi="Cambria Math"/>
                    </w:rPr>
                    <m:t>it</m:t>
                  </m:r>
                </m:sub>
              </m:sSub>
              <m:r>
                <m:rPr>
                  <m:sty m:val="bi"/>
                </m:rPr>
                <w:rPr>
                  <w:rFonts w:ascii="Cambria Math" w:hAnsi="Cambria Math" w:eastAsia="Times New Roman"/>
                </w:rPr>
                <m:t>)</m:t>
              </m:r>
            </m:oMath>
          </w:p>
        </w:tc>
      </w:tr>
      <w:tr xmlns:wp14="http://schemas.microsoft.com/office/word/2010/wordml" w:rsidRPr="004E0053" w:rsidR="00B32B15" w:rsidTr="034FCE61" w14:paraId="60C29334" wp14:textId="77777777">
        <w:trPr>
          <w:trHeight w:val="665"/>
        </w:trPr>
        <w:tc>
          <w:tcPr>
            <w:tcW w:w="1430" w:type="dxa"/>
            <w:tcMar/>
          </w:tcPr>
          <w:p w:rsidRPr="004E0053" w:rsidR="00B32B15" w:rsidP="00026F20" w:rsidRDefault="00B32B15" w14:paraId="664355AD" wp14:textId="77777777">
            <w:pPr>
              <w:spacing w:line="360" w:lineRule="auto"/>
              <w:rPr>
                <w:u w:val="single"/>
              </w:rPr>
            </w:pPr>
          </w:p>
        </w:tc>
        <w:tc>
          <w:tcPr>
            <w:tcW w:w="1423" w:type="dxa"/>
            <w:tcMar/>
          </w:tcPr>
          <w:p w:rsidRPr="004E0053" w:rsidR="00B32B15" w:rsidP="00026F20" w:rsidRDefault="00B32B15" w14:paraId="64773C10" wp14:textId="77777777">
            <w:pPr>
              <w:spacing w:line="360" w:lineRule="auto"/>
              <w:rPr>
                <w:u w:val="single"/>
              </w:rPr>
            </w:pPr>
            <w:r w:rsidRPr="004E0053">
              <w:rPr>
                <w:u w:val="single"/>
              </w:rPr>
              <w:t>Full Sample</w:t>
            </w:r>
          </w:p>
        </w:tc>
        <w:tc>
          <w:tcPr>
            <w:tcW w:w="1745" w:type="dxa"/>
            <w:tcMar/>
          </w:tcPr>
          <w:p w:rsidRPr="004E0053" w:rsidR="00B32B15" w:rsidP="00026F20" w:rsidRDefault="00B32B15" w14:paraId="5E948C01" wp14:textId="77777777">
            <w:pPr>
              <w:spacing w:line="360" w:lineRule="auto"/>
              <w:rPr>
                <w:u w:val="single"/>
              </w:rPr>
            </w:pPr>
            <w:r w:rsidRPr="004E0053">
              <w:rPr>
                <w:u w:val="single"/>
              </w:rPr>
              <w:t>High Vaccinations</w:t>
            </w:r>
          </w:p>
        </w:tc>
        <w:tc>
          <w:tcPr>
            <w:tcW w:w="1877" w:type="dxa"/>
            <w:tcMar/>
          </w:tcPr>
          <w:p w:rsidRPr="004E0053" w:rsidR="00B32B15" w:rsidP="00026F20" w:rsidRDefault="00B32B15" w14:paraId="594D04D6" wp14:textId="77777777">
            <w:pPr>
              <w:spacing w:line="360" w:lineRule="auto"/>
              <w:rPr>
                <w:u w:val="single"/>
              </w:rPr>
            </w:pPr>
            <w:r w:rsidRPr="004E0053">
              <w:rPr>
                <w:u w:val="single"/>
              </w:rPr>
              <w:t>Low Vaccinations</w:t>
            </w:r>
          </w:p>
        </w:tc>
        <w:tc>
          <w:tcPr>
            <w:tcW w:w="2641" w:type="dxa"/>
            <w:tcMar/>
          </w:tcPr>
          <w:p w:rsidRPr="004E0053" w:rsidR="00B32B15" w:rsidP="00026F20" w:rsidRDefault="00B32B15" w14:paraId="21D1A4E9" wp14:textId="77777777">
            <w:pPr>
              <w:spacing w:line="360" w:lineRule="auto"/>
              <w:rPr>
                <w:u w:val="single"/>
              </w:rPr>
            </w:pPr>
            <w:r w:rsidRPr="004E0053">
              <w:rPr>
                <w:u w:val="single"/>
              </w:rPr>
              <w:t>Full Sample</w:t>
            </w:r>
          </w:p>
        </w:tc>
      </w:tr>
      <w:tr xmlns:wp14="http://schemas.microsoft.com/office/word/2010/wordml" w:rsidRPr="004E0053" w:rsidR="00B32B15" w:rsidTr="034FCE61" w14:paraId="665CC55E" wp14:textId="77777777">
        <w:tc>
          <w:tcPr>
            <w:tcW w:w="1430" w:type="dxa"/>
            <w:tcMar/>
          </w:tcPr>
          <w:p w:rsidRPr="004E0053" w:rsidR="00B32B15" w:rsidP="00026F20" w:rsidRDefault="00B32B15" w14:paraId="4C3F29F3" wp14:textId="77777777">
            <w:pPr>
              <w:spacing w:line="360" w:lineRule="auto"/>
            </w:pPr>
            <m:oMathPara>
              <m:oMath>
                <m:sSub>
                  <m:sSubPr>
                    <m:ctrlPr>
                      <w:rPr>
                        <w:rFonts w:ascii="Cambria Math" w:hAnsi="Cambria Math" w:eastAsia="Times New Roman"/>
                        <w:i/>
                      </w:rPr>
                    </m:ctrlPr>
                  </m:sSubPr>
                  <m:e>
                    <m:r>
                      <w:rPr>
                        <w:rFonts w:ascii="Cambria Math" w:hAnsi="Cambria Math"/>
                      </w:rPr>
                      <m:t>MLI</m:t>
                    </m:r>
                  </m:e>
                  <m:sub>
                    <m:r>
                      <w:rPr>
                        <w:rFonts w:ascii="Cambria Math" w:hAnsi="Cambria Math"/>
                      </w:rPr>
                      <m:t>i,t-1</m:t>
                    </m:r>
                  </m:sub>
                </m:sSub>
              </m:oMath>
            </m:oMathPara>
          </w:p>
        </w:tc>
        <w:tc>
          <w:tcPr>
            <w:tcW w:w="1423" w:type="dxa"/>
            <w:tcMar/>
          </w:tcPr>
          <w:p w:rsidRPr="004E0053" w:rsidR="00B32B15" w:rsidP="00026F20" w:rsidRDefault="00B32B15" w14:paraId="1DEC30C8" wp14:textId="77777777">
            <w:pPr>
              <w:spacing w:line="360" w:lineRule="auto"/>
            </w:pPr>
            <w:r w:rsidRPr="004E0053">
              <w:t>0.71***</w:t>
            </w:r>
          </w:p>
          <w:p w:rsidRPr="004E0053" w:rsidR="00B32B15" w:rsidP="00026F20" w:rsidRDefault="00B32B15" w14:paraId="60CE4B05" wp14:textId="77777777">
            <w:pPr>
              <w:spacing w:line="360" w:lineRule="auto"/>
            </w:pPr>
            <w:r>
              <w:t>(0.09</w:t>
            </w:r>
            <w:r w:rsidRPr="004E0053">
              <w:t>)</w:t>
            </w:r>
          </w:p>
        </w:tc>
        <w:tc>
          <w:tcPr>
            <w:tcW w:w="1745" w:type="dxa"/>
            <w:tcMar/>
          </w:tcPr>
          <w:p w:rsidRPr="004E0053" w:rsidR="00B32B15" w:rsidP="00026F20" w:rsidRDefault="00B32B15" w14:paraId="3B38F112" wp14:textId="77777777">
            <w:pPr>
              <w:spacing w:line="360" w:lineRule="auto"/>
            </w:pPr>
            <w:r>
              <w:t>0.3</w:t>
            </w:r>
            <w:r w:rsidR="00676459">
              <w:t>2</w:t>
            </w:r>
            <w:r>
              <w:t>*</w:t>
            </w:r>
          </w:p>
          <w:p w:rsidRPr="004E0053" w:rsidR="00B32B15" w:rsidP="00026F20" w:rsidRDefault="00676459" w14:paraId="7866280F" wp14:textId="77777777">
            <w:pPr>
              <w:spacing w:line="360" w:lineRule="auto"/>
            </w:pPr>
            <w:r>
              <w:t>(0.10</w:t>
            </w:r>
            <w:r w:rsidRPr="004E0053" w:rsidR="00B32B15">
              <w:t>)</w:t>
            </w:r>
          </w:p>
        </w:tc>
        <w:tc>
          <w:tcPr>
            <w:tcW w:w="1877" w:type="dxa"/>
            <w:tcMar/>
          </w:tcPr>
          <w:p w:rsidRPr="004E0053" w:rsidR="00B32B15" w:rsidP="00026F20" w:rsidRDefault="00B32B15" w14:paraId="6299FA14" wp14:textId="77777777">
            <w:pPr>
              <w:spacing w:line="360" w:lineRule="auto"/>
            </w:pPr>
            <w:r>
              <w:t>0.8</w:t>
            </w:r>
            <w:r w:rsidR="00676459">
              <w:t>3</w:t>
            </w:r>
            <w:r w:rsidRPr="004E0053">
              <w:t>***</w:t>
            </w:r>
          </w:p>
          <w:p w:rsidRPr="004E0053" w:rsidR="00B32B15" w:rsidP="00026F20" w:rsidRDefault="00B32B15" w14:paraId="7771E8DB" wp14:textId="77777777">
            <w:pPr>
              <w:spacing w:line="360" w:lineRule="auto"/>
            </w:pPr>
            <w:r>
              <w:t>(0.0</w:t>
            </w:r>
            <w:r w:rsidR="00676459">
              <w:t>3</w:t>
            </w:r>
            <w:r w:rsidRPr="004E0053">
              <w:t>)</w:t>
            </w:r>
          </w:p>
        </w:tc>
        <w:tc>
          <w:tcPr>
            <w:tcW w:w="2641" w:type="dxa"/>
            <w:tcMar/>
          </w:tcPr>
          <w:p w:rsidRPr="004E0053" w:rsidR="00B32B15" w:rsidP="00026F20" w:rsidRDefault="00B32B15" w14:paraId="4037FB40" wp14:textId="77777777">
            <w:pPr>
              <w:spacing w:line="360" w:lineRule="auto"/>
            </w:pPr>
            <w:r w:rsidRPr="004E0053">
              <w:t>0.86***</w:t>
            </w:r>
          </w:p>
          <w:p w:rsidRPr="004E0053" w:rsidR="00B32B15" w:rsidP="00026F20" w:rsidRDefault="00B32B15" w14:paraId="1C99B4ED" wp14:textId="77777777">
            <w:pPr>
              <w:spacing w:line="360" w:lineRule="auto"/>
            </w:pPr>
            <w:r w:rsidRPr="004E0053">
              <w:t>(0.02)</w:t>
            </w:r>
          </w:p>
        </w:tc>
      </w:tr>
      <w:tr xmlns:wp14="http://schemas.microsoft.com/office/word/2010/wordml" w:rsidRPr="004E0053" w:rsidR="00B32B15" w:rsidTr="034FCE61" w14:paraId="69F7A726" wp14:textId="77777777">
        <w:tc>
          <w:tcPr>
            <w:tcW w:w="1430" w:type="dxa"/>
            <w:tcMar/>
          </w:tcPr>
          <w:p w:rsidRPr="004E0053" w:rsidR="00B32B15" w:rsidP="034FCE61" w:rsidRDefault="00B32B15" w14:paraId="3698BE86" wp14:textId="77777777">
            <w:pPr>
              <w:spacing w:line="360" w:lineRule="auto"/>
              <w:jc w:val="center"/>
            </w:pPr>
            <w:commentRangeStart w:id="558381612"/>
            <m:oMathPara>
              <m:oMath>
                <m:sSub>
                  <m:sSubPr>
                    <m:ctrlPr>
                      <w:rPr>
                        <w:rFonts w:ascii="Cambria Math" w:hAnsi="Cambria Math" w:eastAsia="Times New Roman"/>
                        <w:i/>
                      </w:rPr>
                    </m:ctrlPr>
                  </m:sSubPr>
                  <m:e>
                    <m:r>
                      <w:rPr>
                        <w:rFonts w:ascii="Cambria Math" w:hAnsi="Cambria Math"/>
                      </w:rPr>
                      <m:t>V</m:t>
                    </m:r>
                  </m:e>
                  <m:sub>
                    <m:r>
                      <w:rPr>
                        <w:rFonts w:ascii="Cambria Math" w:hAnsi="Cambria Math"/>
                      </w:rPr>
                      <m:t>i,  t-2</m:t>
                    </m:r>
                  </m:sub>
                </m:sSub>
              </m:oMath>
            </m:oMathPara>
            <w:commentRangeEnd w:id="558381612"/>
            <w:r>
              <w:rPr>
                <w:rStyle w:val="CommentReference"/>
              </w:rPr>
              <w:commentReference w:id="558381612"/>
            </w:r>
          </w:p>
        </w:tc>
        <w:tc>
          <w:tcPr>
            <w:tcW w:w="1423" w:type="dxa"/>
            <w:tcMar/>
          </w:tcPr>
          <w:p w:rsidRPr="004E0053" w:rsidR="00B32B15" w:rsidP="00026F20" w:rsidRDefault="00B32B15" w14:paraId="24831781" wp14:textId="77777777">
            <w:pPr>
              <w:spacing w:line="360" w:lineRule="auto"/>
            </w:pPr>
            <w:r w:rsidRPr="004E0053">
              <w:t>-0.02*</w:t>
            </w:r>
          </w:p>
          <w:p w:rsidRPr="004E0053" w:rsidR="00B32B15" w:rsidP="00026F20" w:rsidRDefault="00B32B15" w14:paraId="6B758D5A" wp14:textId="77777777">
            <w:pPr>
              <w:spacing w:line="360" w:lineRule="auto"/>
            </w:pPr>
            <w:r w:rsidRPr="004E0053">
              <w:t>(0.01)</w:t>
            </w:r>
          </w:p>
        </w:tc>
        <w:tc>
          <w:tcPr>
            <w:tcW w:w="1745" w:type="dxa"/>
            <w:tcMar/>
          </w:tcPr>
          <w:p w:rsidRPr="004E0053" w:rsidR="00B32B15" w:rsidP="00026F20" w:rsidRDefault="00B32B15" w14:paraId="524065B6" wp14:textId="77777777">
            <w:pPr>
              <w:spacing w:line="360" w:lineRule="auto"/>
            </w:pPr>
            <w:r>
              <w:t>-0.0</w:t>
            </w:r>
            <w:r w:rsidR="0019484F">
              <w:t>4</w:t>
            </w:r>
            <w:r w:rsidRPr="004E0053">
              <w:t>*</w:t>
            </w:r>
          </w:p>
          <w:p w:rsidRPr="004E0053" w:rsidR="00B32B15" w:rsidP="00026F20" w:rsidRDefault="0019484F" w14:paraId="49205FED" wp14:textId="77777777">
            <w:pPr>
              <w:spacing w:line="360" w:lineRule="auto"/>
            </w:pPr>
            <w:r>
              <w:t>0.02</w:t>
            </w:r>
            <w:r w:rsidRPr="004E0053" w:rsidR="00B32B15">
              <w:t>)</w:t>
            </w:r>
          </w:p>
        </w:tc>
        <w:tc>
          <w:tcPr>
            <w:tcW w:w="1877" w:type="dxa"/>
            <w:tcMar/>
          </w:tcPr>
          <w:p w:rsidRPr="004E0053" w:rsidR="00B32B15" w:rsidP="00026F20" w:rsidRDefault="00B32B15" w14:paraId="4A37A242" wp14:textId="77777777">
            <w:pPr>
              <w:spacing w:line="360" w:lineRule="auto"/>
            </w:pPr>
            <w:r>
              <w:t>-0.09</w:t>
            </w:r>
            <w:r w:rsidR="0019484F">
              <w:t>*</w:t>
            </w:r>
          </w:p>
          <w:p w:rsidRPr="004E0053" w:rsidR="00B32B15" w:rsidP="00026F20" w:rsidRDefault="00B32B15" w14:paraId="74FFD860" wp14:textId="77777777">
            <w:pPr>
              <w:spacing w:line="360" w:lineRule="auto"/>
            </w:pPr>
            <w:r w:rsidRPr="004E0053">
              <w:t>(0.04)</w:t>
            </w:r>
          </w:p>
        </w:tc>
        <w:tc>
          <w:tcPr>
            <w:tcW w:w="2641" w:type="dxa"/>
            <w:tcMar/>
          </w:tcPr>
          <w:p w:rsidRPr="004E0053" w:rsidR="00B32B15" w:rsidP="00026F20" w:rsidRDefault="00B32B15" w14:paraId="49776D5E" wp14:textId="77777777">
            <w:pPr>
              <w:spacing w:line="360" w:lineRule="auto"/>
            </w:pPr>
            <w:r w:rsidRPr="004E0053">
              <w:t>-0.02*</w:t>
            </w:r>
          </w:p>
          <w:p w:rsidRPr="004E0053" w:rsidR="00B32B15" w:rsidP="00026F20" w:rsidRDefault="00B32B15" w14:paraId="1DEDF1F2" wp14:textId="77777777">
            <w:pPr>
              <w:spacing w:line="360" w:lineRule="auto"/>
            </w:pPr>
            <w:r w:rsidRPr="004E0053">
              <w:t>(0.01)</w:t>
            </w:r>
          </w:p>
        </w:tc>
      </w:tr>
      <w:tr xmlns:wp14="http://schemas.microsoft.com/office/word/2010/wordml" w:rsidRPr="004E0053" w:rsidR="00B32B15" w:rsidTr="034FCE61" w14:paraId="12A55C51" wp14:textId="77777777">
        <w:tc>
          <w:tcPr>
            <w:tcW w:w="1430" w:type="dxa"/>
            <w:tcMar/>
          </w:tcPr>
          <w:p w:rsidRPr="004E0053" w:rsidR="00B32B15" w:rsidP="00026F20" w:rsidRDefault="00B32B15" w14:paraId="5FDC1C1F" wp14:textId="77777777">
            <w:pPr>
              <w:spacing w:line="360" w:lineRule="auto"/>
            </w:pPr>
            <m:oMathPara>
              <m:oMath>
                <m:sSub>
                  <m:sSubPr>
                    <m:ctrlPr>
                      <w:rPr>
                        <w:rFonts w:ascii="Cambria Math" w:hAnsi="Cambria Math" w:eastAsia="Times New Roman"/>
                        <w:i/>
                      </w:rPr>
                    </m:ctrlPr>
                  </m:sSubPr>
                  <m:e>
                    <m:r>
                      <w:rPr>
                        <w:rFonts w:ascii="Cambria Math" w:hAnsi="Cambria Math"/>
                      </w:rPr>
                      <m:t>S</m:t>
                    </m:r>
                  </m:e>
                  <m:sub>
                    <m:r>
                      <w:rPr>
                        <w:rFonts w:ascii="Cambria Math" w:hAnsi="Cambria Math"/>
                      </w:rPr>
                      <m:t>i,t-1</m:t>
                    </m:r>
                  </m:sub>
                </m:sSub>
              </m:oMath>
            </m:oMathPara>
          </w:p>
        </w:tc>
        <w:tc>
          <w:tcPr>
            <w:tcW w:w="1423" w:type="dxa"/>
            <w:tcMar/>
          </w:tcPr>
          <w:p w:rsidRPr="004E0053" w:rsidR="00B32B15" w:rsidP="00026F20" w:rsidRDefault="00B32B15" w14:paraId="7517F78C" wp14:textId="77777777">
            <w:pPr>
              <w:spacing w:line="360" w:lineRule="auto"/>
            </w:pPr>
            <w:r>
              <w:t>-0.0</w:t>
            </w:r>
            <w:r w:rsidR="0019484F">
              <w:t>3</w:t>
            </w:r>
          </w:p>
          <w:p w:rsidRPr="004E0053" w:rsidR="00B32B15" w:rsidP="00026F20" w:rsidRDefault="00B32B15" w14:paraId="6D5FB97B" wp14:textId="77777777">
            <w:pPr>
              <w:spacing w:line="360" w:lineRule="auto"/>
            </w:pPr>
            <w:r w:rsidRPr="004E0053">
              <w:t>(0.02)</w:t>
            </w:r>
          </w:p>
        </w:tc>
        <w:tc>
          <w:tcPr>
            <w:tcW w:w="1745" w:type="dxa"/>
            <w:tcMar/>
          </w:tcPr>
          <w:p w:rsidRPr="004E0053" w:rsidR="00B32B15" w:rsidP="00026F20" w:rsidRDefault="00B32B15" w14:paraId="5BEE17DA" wp14:textId="77777777">
            <w:pPr>
              <w:spacing w:line="360" w:lineRule="auto"/>
            </w:pPr>
            <w:r>
              <w:t>0.00</w:t>
            </w:r>
          </w:p>
          <w:p w:rsidRPr="004E0053" w:rsidR="00B32B15" w:rsidP="00026F20" w:rsidRDefault="00B32B15" w14:paraId="3CB42463" wp14:textId="77777777">
            <w:pPr>
              <w:spacing w:line="360" w:lineRule="auto"/>
            </w:pPr>
            <w:r>
              <w:t>(0.0</w:t>
            </w:r>
            <w:r w:rsidR="0019484F">
              <w:t>4</w:t>
            </w:r>
            <w:r w:rsidRPr="004E0053">
              <w:t>)</w:t>
            </w:r>
          </w:p>
        </w:tc>
        <w:tc>
          <w:tcPr>
            <w:tcW w:w="1877" w:type="dxa"/>
            <w:tcMar/>
          </w:tcPr>
          <w:p w:rsidRPr="004E0053" w:rsidR="00B32B15" w:rsidP="00026F20" w:rsidRDefault="00B32B15" w14:paraId="02E1E614" wp14:textId="77777777">
            <w:pPr>
              <w:spacing w:line="360" w:lineRule="auto"/>
            </w:pPr>
            <w:r>
              <w:t>-0.04</w:t>
            </w:r>
          </w:p>
          <w:p w:rsidRPr="004E0053" w:rsidR="00B32B15" w:rsidP="00026F20" w:rsidRDefault="00B32B15" w14:paraId="2F80C883" wp14:textId="77777777">
            <w:pPr>
              <w:spacing w:line="360" w:lineRule="auto"/>
            </w:pPr>
            <w:r>
              <w:t>(0.0</w:t>
            </w:r>
            <w:r w:rsidR="0019484F">
              <w:t>3</w:t>
            </w:r>
            <w:r w:rsidRPr="004E0053">
              <w:t>)</w:t>
            </w:r>
          </w:p>
        </w:tc>
        <w:tc>
          <w:tcPr>
            <w:tcW w:w="2641" w:type="dxa"/>
            <w:tcMar/>
          </w:tcPr>
          <w:p w:rsidRPr="004E0053" w:rsidR="00B32B15" w:rsidP="00026F20" w:rsidRDefault="00B32B15" w14:paraId="3B4BA5BD" wp14:textId="77777777">
            <w:pPr>
              <w:spacing w:line="360" w:lineRule="auto"/>
            </w:pPr>
            <w:r w:rsidRPr="004E0053">
              <w:t>0.02</w:t>
            </w:r>
          </w:p>
          <w:p w:rsidRPr="004E0053" w:rsidR="00B32B15" w:rsidP="00026F20" w:rsidRDefault="00B32B15" w14:paraId="45A6553F" wp14:textId="77777777">
            <w:pPr>
              <w:spacing w:line="360" w:lineRule="auto"/>
            </w:pPr>
            <w:r>
              <w:t>(0.03</w:t>
            </w:r>
            <w:r w:rsidRPr="004E0053">
              <w:t>)</w:t>
            </w:r>
          </w:p>
        </w:tc>
      </w:tr>
      <w:tr xmlns:wp14="http://schemas.microsoft.com/office/word/2010/wordml" w:rsidRPr="004E0053" w:rsidR="00B32B15" w:rsidTr="034FCE61" w14:paraId="1BF6457E" wp14:textId="77777777">
        <w:tc>
          <w:tcPr>
            <w:tcW w:w="1430" w:type="dxa"/>
            <w:tcMar/>
          </w:tcPr>
          <w:p w:rsidRPr="004E0053" w:rsidR="00B32B15" w:rsidP="00026F20" w:rsidRDefault="00B32B15" w14:paraId="3432E7AC" wp14:textId="77777777">
            <w:pPr>
              <w:spacing w:line="360" w:lineRule="auto"/>
            </w:pPr>
            <m:oMathPara>
              <m:oMath>
                <m:sSub>
                  <m:sSubPr>
                    <m:ctrlPr>
                      <w:rPr>
                        <w:rFonts w:ascii="Cambria Math" w:hAnsi="Cambria Math" w:eastAsia="Times New Roman"/>
                        <w:i/>
                      </w:rPr>
                    </m:ctrlPr>
                  </m:sSubPr>
                  <m:e>
                    <m:r>
                      <w:rPr>
                        <w:rFonts w:ascii="Cambria Math" w:hAnsi="Cambria Math"/>
                      </w:rPr>
                      <m:t>R</m:t>
                    </m:r>
                  </m:e>
                  <m:sub>
                    <m:r>
                      <w:rPr>
                        <w:rFonts w:ascii="Cambria Math" w:hAnsi="Cambria Math"/>
                      </w:rPr>
                      <m:t>i,t</m:t>
                    </m:r>
                  </m:sub>
                </m:sSub>
              </m:oMath>
            </m:oMathPara>
          </w:p>
        </w:tc>
        <w:tc>
          <w:tcPr>
            <w:tcW w:w="1423" w:type="dxa"/>
            <w:tcMar/>
          </w:tcPr>
          <w:p w:rsidRPr="004E0053" w:rsidR="00B32B15" w:rsidP="00026F20" w:rsidRDefault="00B32B15" w14:paraId="71ABDF75" wp14:textId="77777777">
            <w:pPr>
              <w:spacing w:line="360" w:lineRule="auto"/>
            </w:pPr>
            <w:r>
              <w:t>-0.0</w:t>
            </w:r>
            <w:r w:rsidR="0019484F">
              <w:t>7</w:t>
            </w:r>
          </w:p>
          <w:p w:rsidRPr="004E0053" w:rsidR="00B32B15" w:rsidP="00026F20" w:rsidRDefault="00B32B15" w14:paraId="1DD088F4" wp14:textId="77777777">
            <w:pPr>
              <w:spacing w:line="360" w:lineRule="auto"/>
            </w:pPr>
            <w:r>
              <w:t>(0.0</w:t>
            </w:r>
            <w:r w:rsidR="0019484F">
              <w:t>9</w:t>
            </w:r>
            <w:r w:rsidRPr="004E0053">
              <w:t>)</w:t>
            </w:r>
          </w:p>
        </w:tc>
        <w:tc>
          <w:tcPr>
            <w:tcW w:w="1745" w:type="dxa"/>
            <w:tcMar/>
          </w:tcPr>
          <w:p w:rsidRPr="004E0053" w:rsidR="00B32B15" w:rsidP="00026F20" w:rsidRDefault="0019484F" w14:paraId="7D5A7157" wp14:textId="77777777">
            <w:pPr>
              <w:spacing w:line="360" w:lineRule="auto"/>
            </w:pPr>
            <w:r>
              <w:t>-</w:t>
            </w:r>
            <w:r w:rsidR="00B32B15">
              <w:t>0.03</w:t>
            </w:r>
          </w:p>
          <w:p w:rsidRPr="004E0053" w:rsidR="00B32B15" w:rsidP="00026F20" w:rsidRDefault="00B32B15" w14:paraId="4BC5D5A2" wp14:textId="77777777">
            <w:pPr>
              <w:spacing w:line="360" w:lineRule="auto"/>
            </w:pPr>
            <w:r>
              <w:t>(0.0</w:t>
            </w:r>
            <w:r w:rsidR="0019484F">
              <w:t>6</w:t>
            </w:r>
            <w:r w:rsidRPr="004E0053">
              <w:t>)</w:t>
            </w:r>
          </w:p>
        </w:tc>
        <w:tc>
          <w:tcPr>
            <w:tcW w:w="1877" w:type="dxa"/>
            <w:tcMar/>
          </w:tcPr>
          <w:p w:rsidRPr="004E0053" w:rsidR="00B32B15" w:rsidP="00026F20" w:rsidRDefault="00B32B15" w14:paraId="78816F3E" wp14:textId="77777777">
            <w:pPr>
              <w:spacing w:line="360" w:lineRule="auto"/>
            </w:pPr>
            <w:r>
              <w:t>-0.0</w:t>
            </w:r>
            <w:r w:rsidR="0019484F">
              <w:t>2</w:t>
            </w:r>
          </w:p>
          <w:p w:rsidRPr="004E0053" w:rsidR="00B32B15" w:rsidP="00026F20" w:rsidRDefault="00B32B15" w14:paraId="09A1103B" wp14:textId="77777777">
            <w:pPr>
              <w:spacing w:line="360" w:lineRule="auto"/>
            </w:pPr>
            <w:r>
              <w:t>(0.0</w:t>
            </w:r>
            <w:r w:rsidR="0019484F">
              <w:t>8</w:t>
            </w:r>
            <w:r w:rsidRPr="004E0053">
              <w:t>)</w:t>
            </w:r>
          </w:p>
        </w:tc>
        <w:tc>
          <w:tcPr>
            <w:tcW w:w="2641" w:type="dxa"/>
            <w:tcMar/>
          </w:tcPr>
          <w:p w:rsidRPr="004E0053" w:rsidR="00B32B15" w:rsidP="00026F20" w:rsidRDefault="00B32B15" w14:paraId="07D82AF1" wp14:textId="77777777">
            <w:pPr>
              <w:spacing w:line="360" w:lineRule="auto"/>
            </w:pPr>
            <w:r>
              <w:t>0.01</w:t>
            </w:r>
          </w:p>
          <w:p w:rsidRPr="004E0053" w:rsidR="00B32B15" w:rsidP="00026F20" w:rsidRDefault="00B32B15" w14:paraId="5B0236E9" wp14:textId="77777777">
            <w:pPr>
              <w:spacing w:line="360" w:lineRule="auto"/>
            </w:pPr>
            <w:r w:rsidRPr="004E0053">
              <w:t>(0.02)</w:t>
            </w:r>
          </w:p>
        </w:tc>
      </w:tr>
      <w:tr xmlns:wp14="http://schemas.microsoft.com/office/word/2010/wordml" w:rsidRPr="004E0053" w:rsidR="00B32B15" w:rsidTr="034FCE61" w14:paraId="2CCC4A1A" wp14:textId="77777777">
        <w:trPr>
          <w:trHeight w:val="701"/>
        </w:trPr>
        <w:tc>
          <w:tcPr>
            <w:tcW w:w="1430" w:type="dxa"/>
            <w:tcMar/>
          </w:tcPr>
          <w:p w:rsidRPr="004E0053" w:rsidR="00B32B15" w:rsidP="00026F20" w:rsidRDefault="00B32B15" w14:paraId="6B0DE8B1" wp14:textId="77777777">
            <w:pPr>
              <w:spacing w:line="360" w:lineRule="auto"/>
              <w:rPr>
                <w:iCs/>
              </w:rPr>
            </w:pPr>
            <m:oMathPara>
              <m:oMath>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oMath>
            </m:oMathPara>
          </w:p>
        </w:tc>
        <w:tc>
          <w:tcPr>
            <w:tcW w:w="1423" w:type="dxa"/>
            <w:tcMar/>
          </w:tcPr>
          <w:p w:rsidRPr="004E0053" w:rsidR="00B32B15" w:rsidP="00026F20" w:rsidRDefault="00B32B15" w14:paraId="5383C188" wp14:textId="77777777">
            <w:pPr>
              <w:spacing w:line="360" w:lineRule="auto"/>
            </w:pPr>
            <w:r>
              <w:t>-0.0</w:t>
            </w:r>
            <w:r w:rsidR="0019484F">
              <w:t>8</w:t>
            </w:r>
            <w:r w:rsidRPr="004E0053">
              <w:t>*</w:t>
            </w:r>
          </w:p>
          <w:p w:rsidRPr="004E0053" w:rsidR="00B32B15" w:rsidP="00026F20" w:rsidRDefault="00B32B15" w14:paraId="1DC2D32A" wp14:textId="77777777">
            <w:pPr>
              <w:spacing w:line="360" w:lineRule="auto"/>
            </w:pPr>
            <w:r w:rsidRPr="004E0053">
              <w:t>(0.02)</w:t>
            </w:r>
          </w:p>
        </w:tc>
        <w:tc>
          <w:tcPr>
            <w:tcW w:w="1745" w:type="dxa"/>
            <w:tcMar/>
          </w:tcPr>
          <w:p w:rsidRPr="004E0053" w:rsidR="00B32B15" w:rsidP="00026F20" w:rsidRDefault="00B32B15" w14:paraId="65904361" wp14:textId="77777777">
            <w:pPr>
              <w:spacing w:line="360" w:lineRule="auto"/>
            </w:pPr>
            <w:r>
              <w:t>-0.1</w:t>
            </w:r>
            <w:r w:rsidR="0019484F">
              <w:t>2**</w:t>
            </w:r>
          </w:p>
          <w:p w:rsidRPr="004E0053" w:rsidR="00B32B15" w:rsidP="00026F20" w:rsidRDefault="0019484F" w14:paraId="16ED0240" wp14:textId="77777777">
            <w:pPr>
              <w:spacing w:line="360" w:lineRule="auto"/>
            </w:pPr>
            <w:r>
              <w:t>(0.02</w:t>
            </w:r>
            <w:r w:rsidRPr="004E0053" w:rsidR="00B32B15">
              <w:t>)</w:t>
            </w:r>
          </w:p>
          <w:p w:rsidRPr="004E0053" w:rsidR="00B32B15" w:rsidP="00026F20" w:rsidRDefault="00B32B15" w14:paraId="1A965116" wp14:textId="77777777">
            <w:pPr>
              <w:spacing w:line="360" w:lineRule="auto"/>
            </w:pPr>
          </w:p>
        </w:tc>
        <w:tc>
          <w:tcPr>
            <w:tcW w:w="1877" w:type="dxa"/>
            <w:tcMar/>
          </w:tcPr>
          <w:p w:rsidRPr="004E0053" w:rsidR="00B32B15" w:rsidP="00026F20" w:rsidRDefault="00B32B15" w14:paraId="374EADF2" wp14:textId="77777777">
            <w:pPr>
              <w:spacing w:line="360" w:lineRule="auto"/>
            </w:pPr>
            <w:r w:rsidRPr="004E0053">
              <w:t>-0.06*</w:t>
            </w:r>
          </w:p>
          <w:p w:rsidRPr="004E0053" w:rsidR="00B32B15" w:rsidP="00026F20" w:rsidRDefault="00B32B15" w14:paraId="45FA7361" wp14:textId="77777777">
            <w:pPr>
              <w:spacing w:line="360" w:lineRule="auto"/>
            </w:pPr>
            <w:r w:rsidRPr="004E0053">
              <w:t>(0.02)</w:t>
            </w:r>
          </w:p>
        </w:tc>
        <w:tc>
          <w:tcPr>
            <w:tcW w:w="2641" w:type="dxa"/>
            <w:tcMar/>
          </w:tcPr>
          <w:p w:rsidRPr="004E0053" w:rsidR="00B32B15" w:rsidP="00026F20" w:rsidRDefault="00B32B15" w14:paraId="60CD72DD" wp14:textId="77777777">
            <w:pPr>
              <w:spacing w:line="360" w:lineRule="auto"/>
            </w:pPr>
            <w:r>
              <w:t>-0.0</w:t>
            </w:r>
            <w:r w:rsidR="0019484F">
              <w:t>8</w:t>
            </w:r>
            <w:r>
              <w:t>*</w:t>
            </w:r>
          </w:p>
          <w:p w:rsidRPr="004E0053" w:rsidR="00B32B15" w:rsidP="00026F20" w:rsidRDefault="00B32B15" w14:paraId="2F6DEE78" wp14:textId="77777777">
            <w:pPr>
              <w:spacing w:line="360" w:lineRule="auto"/>
            </w:pPr>
            <w:r w:rsidRPr="004E0053">
              <w:t>(0.02)</w:t>
            </w:r>
          </w:p>
        </w:tc>
      </w:tr>
      <w:tr xmlns:wp14="http://schemas.microsoft.com/office/word/2010/wordml" w:rsidRPr="004E0053" w:rsidR="00B32B15" w:rsidTr="034FCE61" w14:paraId="31394BE1" wp14:textId="77777777">
        <w:tc>
          <w:tcPr>
            <w:tcW w:w="1430" w:type="dxa"/>
            <w:tcMar/>
          </w:tcPr>
          <w:p w:rsidRPr="004E0053" w:rsidR="00B32B15" w:rsidP="00026F20" w:rsidRDefault="00B32B15" w14:paraId="2C725354" wp14:textId="77777777">
            <w:pPr>
              <w:spacing w:line="360" w:lineRule="auto"/>
            </w:pPr>
            <m:oMathPara>
              <m:oMath>
                <m:sSub>
                  <m:sSubPr>
                    <m:ctrlPr>
                      <w:rPr>
                        <w:rFonts w:ascii="Cambria Math" w:hAnsi="Cambria Math" w:eastAsia="Times New Roman"/>
                        <w:i/>
                      </w:rPr>
                    </m:ctrlPr>
                  </m:sSubPr>
                  <m:e>
                    <m:r>
                      <w:rPr>
                        <w:rFonts w:ascii="Cambria Math" w:hAnsi="Cambria Math"/>
                      </w:rPr>
                      <m:t>OLD</m:t>
                    </m:r>
                  </m:e>
                  <m:sub>
                    <m:r>
                      <w:rPr>
                        <w:rFonts w:ascii="Cambria Math" w:hAnsi="Cambria Math"/>
                      </w:rPr>
                      <m:t>i</m:t>
                    </m:r>
                  </m:sub>
                </m:sSub>
              </m:oMath>
            </m:oMathPara>
          </w:p>
        </w:tc>
        <w:tc>
          <w:tcPr>
            <w:tcW w:w="1423" w:type="dxa"/>
            <w:tcMar/>
          </w:tcPr>
          <w:p w:rsidRPr="004E0053" w:rsidR="00B32B15" w:rsidP="00026F20" w:rsidRDefault="0019484F" w14:paraId="49A8B0DD" wp14:textId="77777777">
            <w:pPr>
              <w:spacing w:line="360" w:lineRule="auto"/>
            </w:pPr>
            <w:r>
              <w:t>-</w:t>
            </w:r>
            <w:r w:rsidR="00B32B15">
              <w:t>0.01</w:t>
            </w:r>
          </w:p>
          <w:p w:rsidRPr="004E0053" w:rsidR="00B32B15" w:rsidP="00026F20" w:rsidRDefault="0019484F" w14:paraId="1827DA15" wp14:textId="77777777">
            <w:pPr>
              <w:spacing w:line="360" w:lineRule="auto"/>
            </w:pPr>
            <w:r>
              <w:t>(0.05</w:t>
            </w:r>
            <w:r w:rsidRPr="004E0053" w:rsidR="00B32B15">
              <w:t>)</w:t>
            </w:r>
          </w:p>
        </w:tc>
        <w:tc>
          <w:tcPr>
            <w:tcW w:w="1745" w:type="dxa"/>
            <w:tcMar/>
          </w:tcPr>
          <w:p w:rsidRPr="004E0053" w:rsidR="00B32B15" w:rsidP="00026F20" w:rsidRDefault="0019484F" w14:paraId="1D41F3E6" wp14:textId="77777777">
            <w:pPr>
              <w:spacing w:line="360" w:lineRule="auto"/>
            </w:pPr>
            <w:r>
              <w:t>-0.09</w:t>
            </w:r>
          </w:p>
          <w:p w:rsidRPr="004E0053" w:rsidR="00B32B15" w:rsidP="00026F20" w:rsidRDefault="00B32B15" w14:paraId="7E02F637" wp14:textId="77777777">
            <w:pPr>
              <w:spacing w:line="360" w:lineRule="auto"/>
            </w:pPr>
            <w:r>
              <w:t>(0.0</w:t>
            </w:r>
            <w:r w:rsidR="0019484F">
              <w:t>5</w:t>
            </w:r>
            <w:r w:rsidRPr="004E0053">
              <w:t>)</w:t>
            </w:r>
          </w:p>
        </w:tc>
        <w:tc>
          <w:tcPr>
            <w:tcW w:w="1877" w:type="dxa"/>
            <w:tcMar/>
          </w:tcPr>
          <w:p w:rsidRPr="004E0053" w:rsidR="00B32B15" w:rsidP="00026F20" w:rsidRDefault="00B32B15" w14:paraId="18963F8A" wp14:textId="77777777">
            <w:pPr>
              <w:spacing w:line="360" w:lineRule="auto"/>
            </w:pPr>
            <w:r>
              <w:t>-0.0</w:t>
            </w:r>
            <w:r w:rsidR="0019484F">
              <w:t>5</w:t>
            </w:r>
          </w:p>
          <w:p w:rsidRPr="004E0053" w:rsidR="00B32B15" w:rsidP="00026F20" w:rsidRDefault="00B32B15" w14:paraId="3DFDE0B9" wp14:textId="77777777">
            <w:pPr>
              <w:spacing w:line="360" w:lineRule="auto"/>
            </w:pPr>
            <w:r>
              <w:t>(0.0</w:t>
            </w:r>
            <w:r w:rsidR="0019484F">
              <w:t>3</w:t>
            </w:r>
            <w:r w:rsidRPr="004E0053">
              <w:t>)</w:t>
            </w:r>
          </w:p>
        </w:tc>
        <w:tc>
          <w:tcPr>
            <w:tcW w:w="2641" w:type="dxa"/>
            <w:tcMar/>
          </w:tcPr>
          <w:p w:rsidRPr="004E0053" w:rsidR="00B32B15" w:rsidP="00026F20" w:rsidRDefault="0019484F" w14:paraId="5BF3A507" wp14:textId="77777777">
            <w:pPr>
              <w:spacing w:line="360" w:lineRule="auto"/>
            </w:pPr>
            <w:r>
              <w:t>0.03*</w:t>
            </w:r>
          </w:p>
          <w:p w:rsidRPr="004E0053" w:rsidR="00B32B15" w:rsidP="00026F20" w:rsidRDefault="00B32B15" w14:paraId="3839D6BB" wp14:textId="77777777">
            <w:pPr>
              <w:spacing w:line="360" w:lineRule="auto"/>
            </w:pPr>
            <w:r w:rsidRPr="004E0053">
              <w:t>(0.01)</w:t>
            </w:r>
          </w:p>
        </w:tc>
      </w:tr>
      <w:tr xmlns:wp14="http://schemas.microsoft.com/office/word/2010/wordml" w:rsidRPr="004E0053" w:rsidR="00B32B15" w:rsidTr="034FCE61" w14:paraId="70D1C950" wp14:textId="77777777">
        <w:tc>
          <w:tcPr>
            <w:tcW w:w="1430" w:type="dxa"/>
            <w:tcMar/>
          </w:tcPr>
          <w:p w:rsidRPr="004E0053" w:rsidR="00B32B15" w:rsidP="00026F20" w:rsidRDefault="00B32B15" w14:paraId="23ACE17C" wp14:textId="77777777">
            <w:pPr>
              <w:spacing w:line="360" w:lineRule="auto"/>
            </w:pPr>
            <w:r w:rsidRPr="004E0053">
              <w:t>Intercept</w:t>
            </w:r>
          </w:p>
        </w:tc>
        <w:tc>
          <w:tcPr>
            <w:tcW w:w="1423" w:type="dxa"/>
            <w:tcMar/>
          </w:tcPr>
          <w:p w:rsidRPr="004E0053" w:rsidR="00B32B15" w:rsidP="00026F20" w:rsidRDefault="0019484F" w14:paraId="7F660C12" wp14:textId="77777777">
            <w:pPr>
              <w:spacing w:line="360" w:lineRule="auto"/>
            </w:pPr>
            <w:r>
              <w:t>9.39</w:t>
            </w:r>
            <w:r w:rsidRPr="004E0053" w:rsidR="00B32B15">
              <w:t>**</w:t>
            </w:r>
          </w:p>
          <w:p w:rsidRPr="004E0053" w:rsidR="00B32B15" w:rsidP="00026F20" w:rsidRDefault="0019484F" w14:paraId="2EAE32FE" wp14:textId="77777777">
            <w:pPr>
              <w:spacing w:line="360" w:lineRule="auto"/>
            </w:pPr>
            <w:r>
              <w:t>(2.14</w:t>
            </w:r>
            <w:r w:rsidRPr="004E0053" w:rsidR="00B32B15">
              <w:t>)</w:t>
            </w:r>
          </w:p>
        </w:tc>
        <w:tc>
          <w:tcPr>
            <w:tcW w:w="1745" w:type="dxa"/>
            <w:tcMar/>
          </w:tcPr>
          <w:p w:rsidRPr="004E0053" w:rsidR="00B32B15" w:rsidP="00026F20" w:rsidRDefault="00B32B15" w14:paraId="0585D2AD" wp14:textId="77777777">
            <w:pPr>
              <w:spacing w:line="360" w:lineRule="auto"/>
            </w:pPr>
            <w:r>
              <w:t>1</w:t>
            </w:r>
            <w:r w:rsidR="0019484F">
              <w:t>4.70</w:t>
            </w:r>
            <w:r w:rsidRPr="004E0053">
              <w:t>**</w:t>
            </w:r>
            <w:r w:rsidR="0019484F">
              <w:t>*</w:t>
            </w:r>
          </w:p>
          <w:p w:rsidRPr="004E0053" w:rsidR="00B32B15" w:rsidP="00026F20" w:rsidRDefault="0019484F" w14:paraId="7317BDE8" wp14:textId="77777777">
            <w:pPr>
              <w:spacing w:line="360" w:lineRule="auto"/>
            </w:pPr>
            <w:r>
              <w:t>(1.85</w:t>
            </w:r>
            <w:r w:rsidRPr="004E0053" w:rsidR="00B32B15">
              <w:t>)</w:t>
            </w:r>
          </w:p>
        </w:tc>
        <w:tc>
          <w:tcPr>
            <w:tcW w:w="1877" w:type="dxa"/>
            <w:tcMar/>
          </w:tcPr>
          <w:p w:rsidRPr="004E0053" w:rsidR="00B32B15" w:rsidP="00026F20" w:rsidRDefault="00B32B15" w14:paraId="7FFA1985" wp14:textId="77777777">
            <w:pPr>
              <w:spacing w:line="360" w:lineRule="auto"/>
            </w:pPr>
            <w:r>
              <w:t>8.75*</w:t>
            </w:r>
          </w:p>
          <w:p w:rsidRPr="004E0053" w:rsidR="00B32B15" w:rsidP="00026F20" w:rsidRDefault="00B32B15" w14:paraId="4D3CE98A" wp14:textId="77777777">
            <w:pPr>
              <w:spacing w:line="360" w:lineRule="auto"/>
            </w:pPr>
            <w:r>
              <w:t>(</w:t>
            </w:r>
            <w:r w:rsidR="0019484F">
              <w:t>2.85</w:t>
            </w:r>
            <w:r w:rsidRPr="004E0053">
              <w:t>)</w:t>
            </w:r>
          </w:p>
        </w:tc>
        <w:tc>
          <w:tcPr>
            <w:tcW w:w="2641" w:type="dxa"/>
            <w:tcMar/>
          </w:tcPr>
          <w:p w:rsidRPr="004E0053" w:rsidR="00B32B15" w:rsidP="00026F20" w:rsidRDefault="00B32B15" w14:paraId="5D79E9F1" wp14:textId="77777777">
            <w:pPr>
              <w:spacing w:line="360" w:lineRule="auto"/>
            </w:pPr>
            <w:r>
              <w:t>0.</w:t>
            </w:r>
            <w:r w:rsidR="0019484F">
              <w:t>42</w:t>
            </w:r>
            <w:r w:rsidRPr="004E0053">
              <w:t>**</w:t>
            </w:r>
          </w:p>
          <w:p w:rsidRPr="004E0053" w:rsidR="00B32B15" w:rsidP="00026F20" w:rsidRDefault="00B32B15" w14:paraId="564BB22A" wp14:textId="77777777">
            <w:pPr>
              <w:spacing w:line="360" w:lineRule="auto"/>
            </w:pPr>
            <w:r>
              <w:t>(0.</w:t>
            </w:r>
            <w:r w:rsidR="0019484F">
              <w:t>09</w:t>
            </w:r>
            <w:r w:rsidRPr="004E0053">
              <w:t>)</w:t>
            </w:r>
          </w:p>
        </w:tc>
      </w:tr>
      <w:tr xmlns:wp14="http://schemas.microsoft.com/office/word/2010/wordml" w:rsidRPr="004E0053" w:rsidR="00B32B15" w:rsidTr="034FCE61" w14:paraId="64FC92CC" wp14:textId="77777777">
        <w:tc>
          <w:tcPr>
            <w:tcW w:w="1430" w:type="dxa"/>
            <w:tcMar/>
          </w:tcPr>
          <w:p w:rsidR="00B32B15" w:rsidP="00026F20" w:rsidRDefault="00B32B15" w14:paraId="10E8EB1B" wp14:textId="77777777">
            <w:pPr>
              <w:spacing w:line="360" w:lineRule="auto"/>
            </w:pPr>
            <w:r>
              <w:t>F-stats.</w:t>
            </w:r>
          </w:p>
        </w:tc>
        <w:tc>
          <w:tcPr>
            <w:tcW w:w="1423" w:type="dxa"/>
            <w:tcMar/>
          </w:tcPr>
          <w:p w:rsidRPr="004E0053" w:rsidR="00B32B15" w:rsidP="00026F20" w:rsidRDefault="0019484F" w14:paraId="30A034D6" wp14:textId="77777777">
            <w:pPr>
              <w:spacing w:line="360" w:lineRule="auto"/>
            </w:pPr>
            <w:r>
              <w:t>548.7</w:t>
            </w:r>
          </w:p>
        </w:tc>
        <w:tc>
          <w:tcPr>
            <w:tcW w:w="1745" w:type="dxa"/>
            <w:tcMar/>
          </w:tcPr>
          <w:p w:rsidR="00B32B15" w:rsidP="00026F20" w:rsidRDefault="0019484F" w14:paraId="15DEE0E9" wp14:textId="77777777">
            <w:pPr>
              <w:spacing w:line="360" w:lineRule="auto"/>
            </w:pPr>
            <w:r>
              <w:t>49.2</w:t>
            </w:r>
          </w:p>
        </w:tc>
        <w:tc>
          <w:tcPr>
            <w:tcW w:w="1877" w:type="dxa"/>
            <w:tcMar/>
          </w:tcPr>
          <w:p w:rsidRPr="004E0053" w:rsidR="00B32B15" w:rsidP="00026F20" w:rsidRDefault="00B32B15" w14:paraId="199F138B" wp14:textId="77777777">
            <w:pPr>
              <w:spacing w:line="360" w:lineRule="auto"/>
            </w:pPr>
            <w:r>
              <w:t>3</w:t>
            </w:r>
            <w:r w:rsidR="0019484F">
              <w:t>18.0</w:t>
            </w:r>
          </w:p>
        </w:tc>
        <w:tc>
          <w:tcPr>
            <w:tcW w:w="2641" w:type="dxa"/>
            <w:tcMar/>
          </w:tcPr>
          <w:p w:rsidRPr="004E0053" w:rsidR="00B32B15" w:rsidP="00026F20" w:rsidRDefault="00B32B15" w14:paraId="3A8AA53A" wp14:textId="77777777">
            <w:pPr>
              <w:spacing w:line="360" w:lineRule="auto"/>
            </w:pPr>
            <w:r>
              <w:t>2</w:t>
            </w:r>
            <w:r w:rsidR="0019484F">
              <w:t>197.3</w:t>
            </w:r>
          </w:p>
        </w:tc>
      </w:tr>
      <w:tr xmlns:wp14="http://schemas.microsoft.com/office/word/2010/wordml" w:rsidRPr="004E0053" w:rsidR="00B32B15" w:rsidTr="034FCE61" w14:paraId="473833F2" wp14:textId="77777777">
        <w:tc>
          <w:tcPr>
            <w:tcW w:w="1430" w:type="dxa"/>
            <w:tcMar/>
          </w:tcPr>
          <w:p w:rsidRPr="004E0053" w:rsidR="00B32B15" w:rsidP="00026F20" w:rsidRDefault="00B32B15" w14:paraId="1AB891FE" wp14:textId="77777777">
            <w:pPr>
              <w:spacing w:line="360" w:lineRule="auto"/>
            </w:pPr>
            <w:r>
              <w:t xml:space="preserve">Adj. </w:t>
            </w:r>
            <w:r w:rsidRPr="004E0053">
              <w:t>R-squared</w:t>
            </w:r>
          </w:p>
        </w:tc>
        <w:tc>
          <w:tcPr>
            <w:tcW w:w="1423" w:type="dxa"/>
            <w:tcMar/>
          </w:tcPr>
          <w:p w:rsidRPr="004E0053" w:rsidR="00B32B15" w:rsidP="00026F20" w:rsidRDefault="00B32B15" w14:paraId="530226B7" wp14:textId="77777777">
            <w:pPr>
              <w:spacing w:line="360" w:lineRule="auto"/>
            </w:pPr>
            <w:r>
              <w:t>0.51</w:t>
            </w:r>
          </w:p>
        </w:tc>
        <w:tc>
          <w:tcPr>
            <w:tcW w:w="1745" w:type="dxa"/>
            <w:tcMar/>
          </w:tcPr>
          <w:p w:rsidRPr="004E0053" w:rsidR="00B32B15" w:rsidP="00026F20" w:rsidRDefault="00B32B15" w14:paraId="40CBD4F8" wp14:textId="77777777">
            <w:pPr>
              <w:spacing w:line="360" w:lineRule="auto"/>
            </w:pPr>
            <w:r>
              <w:t>0.</w:t>
            </w:r>
            <w:r w:rsidR="0019484F">
              <w:t>20</w:t>
            </w:r>
          </w:p>
        </w:tc>
        <w:tc>
          <w:tcPr>
            <w:tcW w:w="1877" w:type="dxa"/>
            <w:tcMar/>
          </w:tcPr>
          <w:p w:rsidRPr="004E0053" w:rsidR="00B32B15" w:rsidP="00026F20" w:rsidRDefault="00B32B15" w14:paraId="4E930819" wp14:textId="77777777">
            <w:pPr>
              <w:spacing w:line="360" w:lineRule="auto"/>
            </w:pPr>
            <w:r w:rsidRPr="004E0053">
              <w:t>0.56</w:t>
            </w:r>
          </w:p>
        </w:tc>
        <w:tc>
          <w:tcPr>
            <w:tcW w:w="2641" w:type="dxa"/>
            <w:tcMar/>
          </w:tcPr>
          <w:p w:rsidRPr="004E0053" w:rsidR="00B32B15" w:rsidP="00026F20" w:rsidRDefault="0019484F" w14:paraId="018BDB7B" wp14:textId="77777777">
            <w:pPr>
              <w:spacing w:line="360" w:lineRule="auto"/>
            </w:pPr>
            <w:r>
              <w:t>0.82</w:t>
            </w:r>
          </w:p>
        </w:tc>
      </w:tr>
      <w:tr xmlns:wp14="http://schemas.microsoft.com/office/word/2010/wordml" w:rsidRPr="004E0053" w:rsidR="00B32B15" w:rsidTr="034FCE61" w14:paraId="4E70255A" wp14:textId="77777777">
        <w:tc>
          <w:tcPr>
            <w:tcW w:w="1430" w:type="dxa"/>
            <w:tcMar/>
          </w:tcPr>
          <w:p w:rsidRPr="004E0053" w:rsidR="00B32B15" w:rsidP="00026F20" w:rsidRDefault="00B32B15" w14:paraId="3D40932D" wp14:textId="77777777">
            <w:pPr>
              <w:spacing w:line="360" w:lineRule="auto"/>
            </w:pPr>
            <w:r w:rsidRPr="004E0053">
              <w:t>Number of observations</w:t>
            </w:r>
          </w:p>
        </w:tc>
        <w:tc>
          <w:tcPr>
            <w:tcW w:w="1423" w:type="dxa"/>
            <w:tcMar/>
          </w:tcPr>
          <w:p w:rsidRPr="004E0053" w:rsidR="00B32B15" w:rsidP="00026F20" w:rsidRDefault="0019484F" w14:paraId="06909109" wp14:textId="77777777">
            <w:pPr>
              <w:spacing w:line="360" w:lineRule="auto"/>
            </w:pPr>
            <w:r>
              <w:t>3197</w:t>
            </w:r>
          </w:p>
        </w:tc>
        <w:tc>
          <w:tcPr>
            <w:tcW w:w="1745" w:type="dxa"/>
            <w:tcMar/>
          </w:tcPr>
          <w:p w:rsidRPr="004E0053" w:rsidR="00B32B15" w:rsidP="00026F20" w:rsidRDefault="0019484F" w14:paraId="0468F65E" wp14:textId="77777777">
            <w:pPr>
              <w:spacing w:line="360" w:lineRule="auto"/>
            </w:pPr>
            <w:r>
              <w:t>1163</w:t>
            </w:r>
          </w:p>
        </w:tc>
        <w:tc>
          <w:tcPr>
            <w:tcW w:w="1877" w:type="dxa"/>
            <w:tcMar/>
          </w:tcPr>
          <w:p w:rsidRPr="004E0053" w:rsidR="00B32B15" w:rsidP="00026F20" w:rsidRDefault="00B32B15" w14:paraId="09F72800" wp14:textId="77777777">
            <w:pPr>
              <w:spacing w:line="360" w:lineRule="auto"/>
            </w:pPr>
            <w:r>
              <w:t>1</w:t>
            </w:r>
            <w:r w:rsidR="0019484F">
              <w:t>482</w:t>
            </w:r>
          </w:p>
        </w:tc>
        <w:tc>
          <w:tcPr>
            <w:tcW w:w="2641" w:type="dxa"/>
            <w:tcMar/>
          </w:tcPr>
          <w:p w:rsidRPr="004E0053" w:rsidR="00B32B15" w:rsidP="00026F20" w:rsidRDefault="0019484F" w14:paraId="22BC25EA" wp14:textId="77777777">
            <w:pPr>
              <w:spacing w:line="360" w:lineRule="auto"/>
            </w:pPr>
            <w:r>
              <w:t>2833</w:t>
            </w:r>
          </w:p>
        </w:tc>
      </w:tr>
    </w:tbl>
    <w:p xmlns:wp14="http://schemas.microsoft.com/office/word/2010/wordml" w:rsidRPr="004E0053" w:rsidR="00B32B15" w:rsidP="00B32B15" w:rsidRDefault="00B32B15" w14:paraId="442EAF2A" wp14:textId="77777777">
      <w:pPr>
        <w:spacing w:line="240" w:lineRule="auto"/>
      </w:pPr>
      <w:r w:rsidRPr="004E0053">
        <w:t>Standard errors in parenthesis under the coefficients</w:t>
      </w:r>
    </w:p>
    <w:p xmlns:wp14="http://schemas.microsoft.com/office/word/2010/wordml" w:rsidR="00B32B15" w:rsidP="00B32B15" w:rsidRDefault="00B32B15" w14:paraId="5523B6D9" wp14:textId="77777777">
      <w:pPr>
        <w:spacing w:line="240" w:lineRule="auto"/>
      </w:pPr>
      <w:r w:rsidRPr="004E0053">
        <w:t>*P&lt;0.05,  **P&lt;0.01,  ***P&lt;0.001</w:t>
      </w:r>
    </w:p>
    <w:p xmlns:wp14="http://schemas.microsoft.com/office/word/2010/wordml" w:rsidR="00CD2C23" w:rsidP="00B32B15" w:rsidRDefault="00CD2C23" w14:paraId="7DF4E37C" wp14:textId="77777777">
      <w:pPr>
        <w:spacing w:line="240" w:lineRule="auto"/>
      </w:pPr>
    </w:p>
    <w:p xmlns:wp14="http://schemas.microsoft.com/office/word/2010/wordml" w:rsidR="00CD2C23" w:rsidP="00B32B15" w:rsidRDefault="00CD2C23" w14:paraId="44FB30F8" wp14:textId="77777777">
      <w:pPr>
        <w:spacing w:line="240" w:lineRule="auto"/>
      </w:pPr>
    </w:p>
    <w:p xmlns:wp14="http://schemas.microsoft.com/office/word/2010/wordml" w:rsidRPr="00A94415" w:rsidR="00CD2C23" w:rsidP="00CD2C23" w:rsidRDefault="00CD2C23" w14:paraId="1DA6542E" wp14:textId="77777777">
      <w:pPr>
        <w:spacing w:after="0" w:line="360" w:lineRule="auto"/>
        <w:rPr>
          <w:rFonts w:eastAsia="Times New Roman"/>
          <w:b/>
          <w:bCs/>
          <w:color w:val="FF0000"/>
        </w:rPr>
      </w:pPr>
    </w:p>
    <w:p xmlns:wp14="http://schemas.microsoft.com/office/word/2010/wordml" w:rsidRPr="004E0053" w:rsidR="00CD2C23" w:rsidP="00CD2C23" w:rsidRDefault="00CD2C23" w14:paraId="62B8A83F" wp14:textId="7264B974">
      <w:pPr>
        <w:spacing w:after="0" w:line="360" w:lineRule="auto"/>
        <w:rPr>
          <w:rFonts w:eastAsia="Times New Roman"/>
          <w:b w:val="1"/>
          <w:bCs w:val="1"/>
          <w:color w:val="000000"/>
        </w:rPr>
      </w:pPr>
      <w:r w:rsidRPr="034FCE61" w:rsidR="034FCE61">
        <w:rPr>
          <w:rFonts w:eastAsia="Times New Roman"/>
          <w:b w:val="1"/>
          <w:bCs w:val="1"/>
          <w:color w:val="000000" w:themeColor="text1" w:themeTint="FF" w:themeShade="FF"/>
        </w:rPr>
        <w:t>Table 2a: Impact of depreciation</w:t>
      </w:r>
      <w:ins w:author="Yothin Jinjarak" w:date="2022-01-29T08:35:54.106Z" w:id="121341456">
        <w:r w:rsidRPr="034FCE61" w:rsidR="034FCE61">
          <w:rPr>
            <w:rFonts w:eastAsia="Times New Roman"/>
            <w:b w:val="1"/>
            <w:bCs w:val="1"/>
            <w:color w:val="000000" w:themeColor="text1" w:themeTint="FF" w:themeShade="FF"/>
          </w:rPr>
          <w:t>-</w:t>
        </w:r>
      </w:ins>
      <w:del w:author="Yothin Jinjarak" w:date="2022-01-29T08:35:53.778Z" w:id="1388618957">
        <w:r w:rsidRPr="034FCE61" w:rsidDel="034FCE61">
          <w:rPr>
            <w:rFonts w:eastAsia="Times New Roman"/>
            <w:b w:val="1"/>
            <w:bCs w:val="1"/>
            <w:color w:val="000000" w:themeColor="text1" w:themeTint="FF" w:themeShade="FF"/>
          </w:rPr>
          <w:delText xml:space="preserve"> </w:delText>
        </w:r>
      </w:del>
      <w:r w:rsidRPr="034FCE61" w:rsidR="034FCE61">
        <w:rPr>
          <w:rFonts w:eastAsia="Times New Roman"/>
          <w:b w:val="1"/>
          <w:bCs w:val="1"/>
          <w:color w:val="000000" w:themeColor="text1" w:themeTint="FF" w:themeShade="FF"/>
        </w:rPr>
        <w:t>adjusted vaccines on new infections</w:t>
      </w:r>
    </w:p>
    <w:tbl>
      <w:tblPr>
        <w:tblStyle w:val="TableGrid"/>
        <w:tblW w:w="0" w:type="auto"/>
        <w:tblLook w:val="04A0" w:firstRow="1" w:lastRow="0" w:firstColumn="1" w:lastColumn="0" w:noHBand="0" w:noVBand="1"/>
      </w:tblPr>
      <w:tblGrid>
        <w:gridCol w:w="1430"/>
        <w:gridCol w:w="1423"/>
        <w:gridCol w:w="1745"/>
        <w:gridCol w:w="1877"/>
      </w:tblGrid>
      <w:tr xmlns:wp14="http://schemas.microsoft.com/office/word/2010/wordml" w:rsidRPr="004E0053" w:rsidR="00CD2C23" w:rsidTr="034FCE61" w14:paraId="095EBDEA" wp14:textId="77777777">
        <w:tc>
          <w:tcPr>
            <w:tcW w:w="1430" w:type="dxa"/>
            <w:tcMar/>
          </w:tcPr>
          <w:p w:rsidRPr="004E0053" w:rsidR="00CD2C23" w:rsidP="00026F20" w:rsidRDefault="00CD2C23" w14:paraId="67BAC0B4" wp14:textId="77777777">
            <w:pPr>
              <w:spacing w:line="360" w:lineRule="auto"/>
              <w:rPr>
                <w:b/>
                <w:bCs/>
              </w:rPr>
            </w:pPr>
            <w:r w:rsidRPr="004E0053">
              <w:rPr>
                <w:b/>
                <w:bCs/>
              </w:rPr>
              <w:t>Regressor</w:t>
            </w:r>
          </w:p>
        </w:tc>
        <w:tc>
          <w:tcPr>
            <w:tcW w:w="5045" w:type="dxa"/>
            <w:gridSpan w:val="3"/>
            <w:tcMar/>
          </w:tcPr>
          <w:p w:rsidRPr="004E0053" w:rsidR="00CD2C23" w:rsidP="00026F20" w:rsidRDefault="00CD2C23" w14:paraId="50B74D23" wp14:textId="77777777">
            <w:pPr>
              <w:spacing w:line="360" w:lineRule="auto"/>
              <w:rPr>
                <w:b/>
                <w:bCs/>
              </w:rPr>
            </w:pPr>
            <w:r w:rsidRPr="004E0053">
              <w:rPr>
                <w:b/>
                <w:bCs/>
              </w:rPr>
              <w:t xml:space="preserve">Linear Regressions, Dependent variable: </w:t>
            </w:r>
            <w:r>
              <w:rPr>
                <w:rFonts w:ascii="Cambria Math" w:hAnsi="Cambria Math"/>
                <w:b/>
                <w:bCs/>
              </w:rPr>
              <w:t>𝚫</w:t>
            </w:r>
            <m:oMath>
              <m:sSub>
                <m:sSubPr>
                  <m:ctrlPr>
                    <w:rPr>
                      <w:rFonts w:ascii="Cambria Math" w:hAnsi="Cambria Math" w:eastAsia="Times New Roman"/>
                      <w:b/>
                      <w:bCs/>
                      <w:i/>
                    </w:rPr>
                  </m:ctrlPr>
                </m:sSubPr>
                <m:e>
                  <m:r>
                    <m:rPr>
                      <m:sty m:val="bi"/>
                    </m:rPr>
                    <w:rPr>
                      <w:rFonts w:ascii="Cambria Math" w:hAnsi="Cambria Math"/>
                    </w:rPr>
                    <m:t>I</m:t>
                  </m:r>
                </m:e>
                <m:sub>
                  <m:r>
                    <m:rPr>
                      <m:sty m:val="bi"/>
                    </m:rPr>
                    <w:rPr>
                      <w:rFonts w:ascii="Cambria Math" w:hAnsi="Cambria Math"/>
                    </w:rPr>
                    <m:t>it</m:t>
                  </m:r>
                </m:sub>
              </m:sSub>
            </m:oMath>
          </w:p>
        </w:tc>
      </w:tr>
      <w:tr xmlns:wp14="http://schemas.microsoft.com/office/word/2010/wordml" w:rsidRPr="004E0053" w:rsidR="00CD2C23" w:rsidTr="034FCE61" w14:paraId="55C2B123" wp14:textId="77777777">
        <w:trPr>
          <w:trHeight w:val="665"/>
        </w:trPr>
        <w:tc>
          <w:tcPr>
            <w:tcW w:w="1430" w:type="dxa"/>
            <w:tcMar/>
          </w:tcPr>
          <w:p w:rsidRPr="004E0053" w:rsidR="00CD2C23" w:rsidP="00026F20" w:rsidRDefault="00CD2C23" w14:paraId="3041E394" wp14:textId="77777777">
            <w:pPr>
              <w:spacing w:line="360" w:lineRule="auto"/>
              <w:rPr>
                <w:u w:val="single"/>
              </w:rPr>
            </w:pPr>
          </w:p>
        </w:tc>
        <w:tc>
          <w:tcPr>
            <w:tcW w:w="1423" w:type="dxa"/>
            <w:tcMar/>
          </w:tcPr>
          <w:p w:rsidRPr="004E0053" w:rsidR="00CD2C23" w:rsidP="00026F20" w:rsidRDefault="00CD2C23" w14:paraId="6DA6384B" wp14:textId="77777777">
            <w:pPr>
              <w:spacing w:line="360" w:lineRule="auto"/>
              <w:rPr>
                <w:u w:val="single"/>
              </w:rPr>
            </w:pPr>
            <w:r w:rsidRPr="004E0053">
              <w:rPr>
                <w:u w:val="single"/>
              </w:rPr>
              <w:t>Full Sample</w:t>
            </w:r>
          </w:p>
        </w:tc>
        <w:tc>
          <w:tcPr>
            <w:tcW w:w="1745" w:type="dxa"/>
            <w:tcMar/>
          </w:tcPr>
          <w:p w:rsidRPr="004E0053" w:rsidR="00CD2C23" w:rsidP="00026F20" w:rsidRDefault="00CD2C23" w14:paraId="4687DC60" wp14:textId="77777777">
            <w:pPr>
              <w:spacing w:line="360" w:lineRule="auto"/>
              <w:rPr>
                <w:u w:val="single"/>
              </w:rPr>
            </w:pPr>
            <w:r w:rsidRPr="004E0053">
              <w:rPr>
                <w:u w:val="single"/>
              </w:rPr>
              <w:t>High Vaccinations</w:t>
            </w:r>
          </w:p>
        </w:tc>
        <w:tc>
          <w:tcPr>
            <w:tcW w:w="1877" w:type="dxa"/>
            <w:tcMar/>
          </w:tcPr>
          <w:p w:rsidRPr="004E0053" w:rsidR="00CD2C23" w:rsidP="00026F20" w:rsidRDefault="00CD2C23" w14:paraId="2FA45C51" wp14:textId="77777777">
            <w:pPr>
              <w:spacing w:line="360" w:lineRule="auto"/>
              <w:rPr>
                <w:u w:val="single"/>
              </w:rPr>
            </w:pPr>
            <w:r w:rsidRPr="004E0053">
              <w:rPr>
                <w:u w:val="single"/>
              </w:rPr>
              <w:t>Low Vaccinations</w:t>
            </w:r>
          </w:p>
        </w:tc>
      </w:tr>
      <w:tr xmlns:wp14="http://schemas.microsoft.com/office/word/2010/wordml" w:rsidRPr="004E0053" w:rsidR="00CD2C23" w:rsidTr="034FCE61" w14:paraId="1E64195B" wp14:textId="77777777">
        <w:tc>
          <w:tcPr>
            <w:tcW w:w="1430" w:type="dxa"/>
            <w:tcMar/>
          </w:tcPr>
          <w:p w:rsidRPr="004E0053" w:rsidR="00CD2C23" w:rsidP="00026F20" w:rsidRDefault="00CD2C23" w14:paraId="6C624CDA" wp14:textId="77777777">
            <w:pPr>
              <w:spacing w:line="360" w:lineRule="auto"/>
            </w:pPr>
            <m:oMathPara>
              <m:oMath>
                <m:sSub>
                  <m:sSubPr>
                    <m:ctrlPr>
                      <w:rPr>
                        <w:rFonts w:ascii="Cambria Math" w:hAnsi="Cambria Math" w:eastAsia="Times New Roman"/>
                        <w:i/>
                      </w:rPr>
                    </m:ctrlPr>
                  </m:sSubPr>
                  <m:e>
                    <m:r>
                      <w:rPr>
                        <w:rFonts w:ascii="Cambria Math" w:hAnsi="Cambria Math"/>
                      </w:rPr>
                      <m:t>ΔI</m:t>
                    </m:r>
                  </m:e>
                  <m:sub>
                    <m:r>
                      <w:rPr>
                        <w:rFonts w:ascii="Cambria Math" w:hAnsi="Cambria Math"/>
                      </w:rPr>
                      <m:t>i,t-1</m:t>
                    </m:r>
                  </m:sub>
                </m:sSub>
              </m:oMath>
            </m:oMathPara>
          </w:p>
        </w:tc>
        <w:tc>
          <w:tcPr>
            <w:tcW w:w="1423" w:type="dxa"/>
            <w:tcMar/>
          </w:tcPr>
          <w:p w:rsidRPr="004E0053" w:rsidR="00CD2C23" w:rsidP="00026F20" w:rsidRDefault="00CD2C23" w14:paraId="2DF71CCE" wp14:textId="77777777">
            <w:pPr>
              <w:spacing w:line="360" w:lineRule="auto"/>
            </w:pPr>
            <w:r>
              <w:t>0.3</w:t>
            </w:r>
            <w:r w:rsidR="00183267">
              <w:t>9</w:t>
            </w:r>
            <w:r>
              <w:t>*</w:t>
            </w:r>
          </w:p>
          <w:p w:rsidRPr="004E0053" w:rsidR="00CD2C23" w:rsidP="00026F20" w:rsidRDefault="00183267" w14:paraId="3714CA8F" wp14:textId="77777777">
            <w:pPr>
              <w:spacing w:line="360" w:lineRule="auto"/>
            </w:pPr>
            <w:r>
              <w:t>(0.09</w:t>
            </w:r>
            <w:r w:rsidRPr="004E0053" w:rsidR="00CD2C23">
              <w:t>)</w:t>
            </w:r>
          </w:p>
        </w:tc>
        <w:tc>
          <w:tcPr>
            <w:tcW w:w="1745" w:type="dxa"/>
            <w:tcMar/>
          </w:tcPr>
          <w:p w:rsidRPr="004E0053" w:rsidR="00CD2C23" w:rsidP="00026F20" w:rsidRDefault="00183267" w14:paraId="0A91BAA4" wp14:textId="77777777">
            <w:pPr>
              <w:spacing w:line="360" w:lineRule="auto"/>
            </w:pPr>
            <w:r>
              <w:t>0.26</w:t>
            </w:r>
          </w:p>
          <w:p w:rsidRPr="004E0053" w:rsidR="00CD2C23" w:rsidP="00026F20" w:rsidRDefault="00CD2C23" w14:paraId="7E2C9735" wp14:textId="77777777">
            <w:pPr>
              <w:spacing w:line="360" w:lineRule="auto"/>
            </w:pPr>
            <w:r>
              <w:t>(0.</w:t>
            </w:r>
            <w:r w:rsidR="00183267">
              <w:t>15</w:t>
            </w:r>
            <w:r w:rsidRPr="004E0053">
              <w:t>)</w:t>
            </w:r>
          </w:p>
        </w:tc>
        <w:tc>
          <w:tcPr>
            <w:tcW w:w="1877" w:type="dxa"/>
            <w:tcMar/>
          </w:tcPr>
          <w:p w:rsidRPr="004E0053" w:rsidR="00CD2C23" w:rsidP="00026F20" w:rsidRDefault="00CD2C23" w14:paraId="2909A816" wp14:textId="77777777">
            <w:pPr>
              <w:spacing w:line="360" w:lineRule="auto"/>
            </w:pPr>
            <w:r>
              <w:t>0.4</w:t>
            </w:r>
            <w:r w:rsidR="00183267">
              <w:t>8</w:t>
            </w:r>
            <w:r w:rsidRPr="004E0053">
              <w:t>***</w:t>
            </w:r>
          </w:p>
          <w:p w:rsidRPr="004E0053" w:rsidR="00CD2C23" w:rsidP="00026F20" w:rsidRDefault="00CD2C23" w14:paraId="36FF2B30" wp14:textId="77777777">
            <w:pPr>
              <w:spacing w:line="360" w:lineRule="auto"/>
            </w:pPr>
            <w:r>
              <w:t>(0.03</w:t>
            </w:r>
            <w:r w:rsidRPr="004E0053">
              <w:t>)</w:t>
            </w:r>
          </w:p>
        </w:tc>
      </w:tr>
      <w:tr xmlns:wp14="http://schemas.microsoft.com/office/word/2010/wordml" w:rsidRPr="004E0053" w:rsidR="00CD2C23" w:rsidTr="034FCE61" w14:paraId="669EE507" wp14:textId="77777777">
        <w:tc>
          <w:tcPr>
            <w:tcW w:w="1430" w:type="dxa"/>
            <w:tcMar/>
          </w:tcPr>
          <w:p w:rsidRPr="004E0053" w:rsidR="00CD2C23" w:rsidP="034FCE61" w:rsidRDefault="00CD2C23" w14:paraId="4C005FE1" wp14:textId="77777777">
            <w:pPr>
              <w:spacing w:line="360" w:lineRule="auto"/>
              <w:jc w:val="center"/>
            </w:pPr>
            <w:commentRangeStart w:id="519088406"/>
            <m:oMathPara>
              <m:oMath>
                <m:sSub>
                  <m:sSubPr>
                    <m:ctrlPr>
                      <w:rPr>
                        <w:rFonts w:ascii="Cambria Math" w:hAnsi="Cambria Math" w:eastAsia="Times New Roman"/>
                        <w:i/>
                      </w:rPr>
                    </m:ctrlPr>
                  </m:sSubPr>
                  <m:e>
                    <m:r>
                      <w:rPr>
                        <w:rFonts w:ascii="Cambria Math" w:hAnsi="Cambria Math"/>
                      </w:rPr>
                      <m:t>V</m:t>
                    </m:r>
                  </m:e>
                  <m:sub>
                    <m:r>
                      <w:rPr>
                        <w:rFonts w:ascii="Cambria Math" w:hAnsi="Cambria Math"/>
                      </w:rPr>
                      <m:t>i,  t-2</m:t>
                    </m:r>
                  </m:sub>
                </m:sSub>
              </m:oMath>
            </m:oMathPara>
            <w:commentRangeEnd w:id="519088406"/>
            <w:r>
              <w:rPr>
                <w:rStyle w:val="CommentReference"/>
              </w:rPr>
              <w:commentReference w:id="519088406"/>
            </w:r>
          </w:p>
        </w:tc>
        <w:tc>
          <w:tcPr>
            <w:tcW w:w="1423" w:type="dxa"/>
            <w:tcMar/>
          </w:tcPr>
          <w:p w:rsidRPr="004E0053" w:rsidR="00CD2C23" w:rsidP="00026F20" w:rsidRDefault="00CD2C23" w14:paraId="5D5CFBDF" wp14:textId="77777777">
            <w:pPr>
              <w:spacing w:line="360" w:lineRule="auto"/>
            </w:pPr>
            <w:r>
              <w:t>0.0</w:t>
            </w:r>
            <w:r w:rsidR="00183267">
              <w:t>3</w:t>
            </w:r>
          </w:p>
          <w:p w:rsidRPr="004E0053" w:rsidR="00CD2C23" w:rsidP="00026F20" w:rsidRDefault="00CD2C23" w14:paraId="3B6980F7" wp14:textId="77777777">
            <w:pPr>
              <w:spacing w:line="360" w:lineRule="auto"/>
            </w:pPr>
            <w:r>
              <w:t>(0.05</w:t>
            </w:r>
            <w:r w:rsidRPr="004E0053">
              <w:t>)</w:t>
            </w:r>
          </w:p>
        </w:tc>
        <w:tc>
          <w:tcPr>
            <w:tcW w:w="1745" w:type="dxa"/>
            <w:tcMar/>
          </w:tcPr>
          <w:p w:rsidRPr="004E0053" w:rsidR="00CD2C23" w:rsidP="00026F20" w:rsidRDefault="00CD2C23" w14:paraId="10394670" wp14:textId="77777777">
            <w:pPr>
              <w:spacing w:line="360" w:lineRule="auto"/>
            </w:pPr>
            <w:r>
              <w:t>-</w:t>
            </w:r>
            <w:r w:rsidR="00183267">
              <w:t>0.11</w:t>
            </w:r>
          </w:p>
          <w:p w:rsidRPr="004E0053" w:rsidR="00CD2C23" w:rsidP="00026F20" w:rsidRDefault="00CD2C23" w14:paraId="245FFCBC" wp14:textId="77777777">
            <w:pPr>
              <w:spacing w:line="360" w:lineRule="auto"/>
            </w:pPr>
            <w:r>
              <w:t>(0.0</w:t>
            </w:r>
            <w:r w:rsidR="00183267">
              <w:t>4</w:t>
            </w:r>
            <w:r w:rsidRPr="004E0053">
              <w:t>)</w:t>
            </w:r>
          </w:p>
        </w:tc>
        <w:tc>
          <w:tcPr>
            <w:tcW w:w="1877" w:type="dxa"/>
            <w:tcMar/>
          </w:tcPr>
          <w:p w:rsidRPr="004E0053" w:rsidR="00CD2C23" w:rsidP="00026F20" w:rsidRDefault="00CD2C23" w14:paraId="53E017B7" wp14:textId="77777777">
            <w:pPr>
              <w:spacing w:line="360" w:lineRule="auto"/>
            </w:pPr>
            <w:r>
              <w:t>-0.</w:t>
            </w:r>
            <w:r w:rsidR="00183267">
              <w:t>05</w:t>
            </w:r>
          </w:p>
          <w:p w:rsidRPr="004E0053" w:rsidR="00CD2C23" w:rsidP="00026F20" w:rsidRDefault="00CD2C23" w14:paraId="1589F90E" wp14:textId="77777777">
            <w:pPr>
              <w:spacing w:line="360" w:lineRule="auto"/>
            </w:pPr>
            <w:r>
              <w:t>(0.1</w:t>
            </w:r>
            <w:r w:rsidR="00183267">
              <w:t>5</w:t>
            </w:r>
            <w:r w:rsidRPr="004E0053">
              <w:t>)</w:t>
            </w:r>
          </w:p>
        </w:tc>
      </w:tr>
      <w:tr xmlns:wp14="http://schemas.microsoft.com/office/word/2010/wordml" w:rsidRPr="004E0053" w:rsidR="00CD2C23" w:rsidTr="034FCE61" w14:paraId="267D6FE3" wp14:textId="77777777">
        <w:tc>
          <w:tcPr>
            <w:tcW w:w="1430" w:type="dxa"/>
            <w:tcMar/>
          </w:tcPr>
          <w:p w:rsidRPr="004E0053" w:rsidR="00CD2C23" w:rsidP="00026F20" w:rsidRDefault="00CD2C23" w14:paraId="320E027D" wp14:textId="77777777">
            <w:pPr>
              <w:spacing w:line="360" w:lineRule="auto"/>
            </w:pPr>
            <m:oMathPara>
              <m:oMath>
                <m:sSub>
                  <m:sSubPr>
                    <m:ctrlPr>
                      <w:rPr>
                        <w:rFonts w:ascii="Cambria Math" w:hAnsi="Cambria Math" w:eastAsia="Times New Roman"/>
                        <w:i/>
                      </w:rPr>
                    </m:ctrlPr>
                  </m:sSubPr>
                  <m:e>
                    <m:r>
                      <w:rPr>
                        <w:rFonts w:ascii="Cambria Math" w:hAnsi="Cambria Math"/>
                      </w:rPr>
                      <m:t>S</m:t>
                    </m:r>
                  </m:e>
                  <m:sub>
                    <m:r>
                      <w:rPr>
                        <w:rFonts w:ascii="Cambria Math" w:hAnsi="Cambria Math"/>
                      </w:rPr>
                      <m:t>i,t-1</m:t>
                    </m:r>
                  </m:sub>
                </m:sSub>
              </m:oMath>
            </m:oMathPara>
          </w:p>
        </w:tc>
        <w:tc>
          <w:tcPr>
            <w:tcW w:w="1423" w:type="dxa"/>
            <w:tcMar/>
          </w:tcPr>
          <w:p w:rsidRPr="004E0053" w:rsidR="00CD2C23" w:rsidP="00026F20" w:rsidRDefault="00CD2C23" w14:paraId="1ACC9BB3" wp14:textId="77777777">
            <w:pPr>
              <w:spacing w:line="360" w:lineRule="auto"/>
            </w:pPr>
            <w:r>
              <w:t>-0.2</w:t>
            </w:r>
            <w:r w:rsidR="00183267">
              <w:t>5</w:t>
            </w:r>
          </w:p>
          <w:p w:rsidRPr="004E0053" w:rsidR="00CD2C23" w:rsidP="00026F20" w:rsidRDefault="00CD2C23" w14:paraId="445253D1" wp14:textId="77777777">
            <w:pPr>
              <w:spacing w:line="360" w:lineRule="auto"/>
            </w:pPr>
            <w:r>
              <w:t>(0.1</w:t>
            </w:r>
            <w:r w:rsidR="00183267">
              <w:t>4</w:t>
            </w:r>
            <w:r w:rsidRPr="004E0053">
              <w:t>)</w:t>
            </w:r>
          </w:p>
        </w:tc>
        <w:tc>
          <w:tcPr>
            <w:tcW w:w="1745" w:type="dxa"/>
            <w:tcMar/>
          </w:tcPr>
          <w:p w:rsidRPr="004E0053" w:rsidR="00CD2C23" w:rsidP="00026F20" w:rsidRDefault="00CD2C23" w14:paraId="15B2030A" wp14:textId="77777777">
            <w:pPr>
              <w:spacing w:line="360" w:lineRule="auto"/>
            </w:pPr>
            <w:r>
              <w:t>-0.</w:t>
            </w:r>
            <w:r w:rsidR="00183267">
              <w:t>43</w:t>
            </w:r>
            <w:r>
              <w:t>*</w:t>
            </w:r>
          </w:p>
          <w:p w:rsidRPr="004E0053" w:rsidR="00CD2C23" w:rsidP="00026F20" w:rsidRDefault="00CD2C23" w14:paraId="01EB2030" wp14:textId="77777777">
            <w:pPr>
              <w:spacing w:line="360" w:lineRule="auto"/>
            </w:pPr>
            <w:r>
              <w:t>(0.1</w:t>
            </w:r>
            <w:r w:rsidR="00183267">
              <w:t>4</w:t>
            </w:r>
            <w:r w:rsidRPr="004E0053">
              <w:t>)</w:t>
            </w:r>
          </w:p>
        </w:tc>
        <w:tc>
          <w:tcPr>
            <w:tcW w:w="1877" w:type="dxa"/>
            <w:tcMar/>
          </w:tcPr>
          <w:p w:rsidRPr="004E0053" w:rsidR="00CD2C23" w:rsidP="00026F20" w:rsidRDefault="00CD2C23" w14:paraId="40C25144" wp14:textId="77777777">
            <w:pPr>
              <w:spacing w:line="360" w:lineRule="auto"/>
            </w:pPr>
            <w:r>
              <w:t>-0.</w:t>
            </w:r>
            <w:r w:rsidR="00183267">
              <w:t>10</w:t>
            </w:r>
          </w:p>
          <w:p w:rsidRPr="004E0053" w:rsidR="00CD2C23" w:rsidP="00026F20" w:rsidRDefault="00183267" w14:paraId="2B2C8CDF" wp14:textId="77777777">
            <w:pPr>
              <w:spacing w:line="360" w:lineRule="auto"/>
            </w:pPr>
            <w:r>
              <w:t>(0.11</w:t>
            </w:r>
            <w:r w:rsidRPr="004E0053" w:rsidR="00CD2C23">
              <w:t>)</w:t>
            </w:r>
          </w:p>
        </w:tc>
      </w:tr>
      <w:tr xmlns:wp14="http://schemas.microsoft.com/office/word/2010/wordml" w:rsidRPr="004E0053" w:rsidR="00CD2C23" w:rsidTr="034FCE61" w14:paraId="58CF6A78" wp14:textId="77777777">
        <w:tc>
          <w:tcPr>
            <w:tcW w:w="1430" w:type="dxa"/>
            <w:tcMar/>
          </w:tcPr>
          <w:p w:rsidRPr="004E0053" w:rsidR="00CD2C23" w:rsidP="00026F20" w:rsidRDefault="00CD2C23" w14:paraId="68E7EC4F" wp14:textId="77777777">
            <w:pPr>
              <w:spacing w:line="360" w:lineRule="auto"/>
            </w:pPr>
            <m:oMathPara>
              <m:oMath>
                <m:sSub>
                  <m:sSubPr>
                    <m:ctrlPr>
                      <w:rPr>
                        <w:rFonts w:ascii="Cambria Math" w:hAnsi="Cambria Math" w:eastAsia="Times New Roman"/>
                        <w:i/>
                      </w:rPr>
                    </m:ctrlPr>
                  </m:sSubPr>
                  <m:e>
                    <m:r>
                      <w:rPr>
                        <w:rFonts w:ascii="Cambria Math" w:hAnsi="Cambria Math"/>
                      </w:rPr>
                      <m:t>R</m:t>
                    </m:r>
                  </m:e>
                  <m:sub>
                    <m:r>
                      <w:rPr>
                        <w:rFonts w:ascii="Cambria Math" w:hAnsi="Cambria Math"/>
                      </w:rPr>
                      <m:t>i,t</m:t>
                    </m:r>
                  </m:sub>
                </m:sSub>
              </m:oMath>
            </m:oMathPara>
          </w:p>
        </w:tc>
        <w:tc>
          <w:tcPr>
            <w:tcW w:w="1423" w:type="dxa"/>
            <w:tcMar/>
          </w:tcPr>
          <w:p w:rsidRPr="004E0053" w:rsidR="00CD2C23" w:rsidP="00026F20" w:rsidRDefault="00183267" w14:paraId="7A1C885E" wp14:textId="77777777">
            <w:pPr>
              <w:spacing w:line="360" w:lineRule="auto"/>
            </w:pPr>
            <w:r>
              <w:t>-0.88</w:t>
            </w:r>
            <w:r w:rsidR="00CD2C23">
              <w:t>**</w:t>
            </w:r>
          </w:p>
          <w:p w:rsidRPr="004E0053" w:rsidR="00CD2C23" w:rsidP="00026F20" w:rsidRDefault="00CD2C23" w14:paraId="5AF8EB5C" wp14:textId="77777777">
            <w:pPr>
              <w:spacing w:line="360" w:lineRule="auto"/>
            </w:pPr>
            <w:r>
              <w:t>(0.</w:t>
            </w:r>
            <w:r w:rsidR="00183267">
              <w:t>14</w:t>
            </w:r>
            <w:r w:rsidRPr="004E0053">
              <w:t>)</w:t>
            </w:r>
          </w:p>
        </w:tc>
        <w:tc>
          <w:tcPr>
            <w:tcW w:w="1745" w:type="dxa"/>
            <w:tcMar/>
          </w:tcPr>
          <w:p w:rsidRPr="004E0053" w:rsidR="00CD2C23" w:rsidP="00026F20" w:rsidRDefault="00183267" w14:paraId="0558D80F" wp14:textId="77777777">
            <w:pPr>
              <w:spacing w:line="360" w:lineRule="auto"/>
            </w:pPr>
            <w:r>
              <w:t>-0.51</w:t>
            </w:r>
          </w:p>
          <w:p w:rsidRPr="004E0053" w:rsidR="00CD2C23" w:rsidP="00026F20" w:rsidRDefault="00CD2C23" w14:paraId="22B41864" wp14:textId="77777777">
            <w:pPr>
              <w:spacing w:line="360" w:lineRule="auto"/>
            </w:pPr>
            <w:r>
              <w:t>(0.</w:t>
            </w:r>
            <w:r w:rsidR="00183267">
              <w:t>66</w:t>
            </w:r>
            <w:r w:rsidRPr="004E0053">
              <w:t>)</w:t>
            </w:r>
          </w:p>
        </w:tc>
        <w:tc>
          <w:tcPr>
            <w:tcW w:w="1877" w:type="dxa"/>
            <w:tcMar/>
          </w:tcPr>
          <w:p w:rsidRPr="004E0053" w:rsidR="00CD2C23" w:rsidP="00026F20" w:rsidRDefault="00CD2C23" w14:paraId="68BF5032" wp14:textId="77777777">
            <w:pPr>
              <w:spacing w:line="360" w:lineRule="auto"/>
            </w:pPr>
            <w:r>
              <w:t>-</w:t>
            </w:r>
            <w:r w:rsidR="00183267">
              <w:t>1.27</w:t>
            </w:r>
          </w:p>
          <w:p w:rsidRPr="004E0053" w:rsidR="00CD2C23" w:rsidP="00026F20" w:rsidRDefault="00CD2C23" w14:paraId="534895B8" wp14:textId="77777777">
            <w:pPr>
              <w:spacing w:line="360" w:lineRule="auto"/>
            </w:pPr>
            <w:r>
              <w:t>(0.</w:t>
            </w:r>
            <w:r w:rsidR="00183267">
              <w:t>6</w:t>
            </w:r>
            <w:r>
              <w:t>7</w:t>
            </w:r>
            <w:r w:rsidRPr="004E0053">
              <w:t>)</w:t>
            </w:r>
          </w:p>
        </w:tc>
      </w:tr>
      <w:tr xmlns:wp14="http://schemas.microsoft.com/office/word/2010/wordml" w:rsidRPr="004E0053" w:rsidR="00CD2C23" w:rsidTr="034FCE61" w14:paraId="6F9397B8" wp14:textId="77777777">
        <w:trPr>
          <w:trHeight w:val="701"/>
        </w:trPr>
        <w:tc>
          <w:tcPr>
            <w:tcW w:w="1430" w:type="dxa"/>
            <w:tcMar/>
          </w:tcPr>
          <w:p w:rsidRPr="004E0053" w:rsidR="00CD2C23" w:rsidP="00026F20" w:rsidRDefault="00CD2C23" w14:paraId="5058632A" wp14:textId="77777777">
            <w:pPr>
              <w:spacing w:line="360" w:lineRule="auto"/>
              <w:rPr>
                <w:iCs/>
              </w:rPr>
            </w:pPr>
            <m:oMathPara>
              <m:oMath>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oMath>
            </m:oMathPara>
          </w:p>
        </w:tc>
        <w:tc>
          <w:tcPr>
            <w:tcW w:w="1423" w:type="dxa"/>
            <w:tcMar/>
          </w:tcPr>
          <w:p w:rsidRPr="004E0053" w:rsidR="00CD2C23" w:rsidP="00026F20" w:rsidRDefault="00CD2C23" w14:paraId="4D1B0737" wp14:textId="77777777">
            <w:pPr>
              <w:spacing w:line="360" w:lineRule="auto"/>
            </w:pPr>
            <w:r>
              <w:t>-0.0</w:t>
            </w:r>
            <w:r w:rsidR="00183267">
              <w:t>6</w:t>
            </w:r>
          </w:p>
          <w:p w:rsidRPr="004E0053" w:rsidR="00CD2C23" w:rsidP="00026F20" w:rsidRDefault="00CD2C23" w14:paraId="734BC6FB" wp14:textId="77777777">
            <w:pPr>
              <w:spacing w:line="360" w:lineRule="auto"/>
            </w:pPr>
            <w:r>
              <w:t>(0.0</w:t>
            </w:r>
            <w:r w:rsidR="00183267">
              <w:t>5</w:t>
            </w:r>
            <w:r w:rsidRPr="004E0053">
              <w:t>)</w:t>
            </w:r>
          </w:p>
        </w:tc>
        <w:tc>
          <w:tcPr>
            <w:tcW w:w="1745" w:type="dxa"/>
            <w:tcMar/>
          </w:tcPr>
          <w:p w:rsidRPr="004E0053" w:rsidR="00CD2C23" w:rsidP="00026F20" w:rsidRDefault="00CD2C23" w14:paraId="25666368" wp14:textId="77777777">
            <w:pPr>
              <w:spacing w:line="360" w:lineRule="auto"/>
            </w:pPr>
            <w:r>
              <w:t>0.0</w:t>
            </w:r>
            <w:r w:rsidR="00183267">
              <w:t>2</w:t>
            </w:r>
          </w:p>
          <w:p w:rsidRPr="004E0053" w:rsidR="00CD2C23" w:rsidP="00026F20" w:rsidRDefault="00CD2C23" w14:paraId="3A7068AC" wp14:textId="77777777">
            <w:pPr>
              <w:spacing w:line="360" w:lineRule="auto"/>
            </w:pPr>
            <w:r>
              <w:t>(0.</w:t>
            </w:r>
            <w:r w:rsidR="00183267">
              <w:t>07</w:t>
            </w:r>
            <w:r w:rsidRPr="004E0053">
              <w:t>)</w:t>
            </w:r>
          </w:p>
        </w:tc>
        <w:tc>
          <w:tcPr>
            <w:tcW w:w="1877" w:type="dxa"/>
            <w:tcMar/>
          </w:tcPr>
          <w:p w:rsidRPr="004E0053" w:rsidR="00CD2C23" w:rsidP="00026F20" w:rsidRDefault="00CD2C23" w14:paraId="7136C044" wp14:textId="77777777">
            <w:pPr>
              <w:spacing w:line="360" w:lineRule="auto"/>
            </w:pPr>
            <w:r>
              <w:t>-0.</w:t>
            </w:r>
            <w:r w:rsidR="00183267">
              <w:t>06</w:t>
            </w:r>
          </w:p>
          <w:p w:rsidRPr="004E0053" w:rsidR="00CD2C23" w:rsidP="00026F20" w:rsidRDefault="00CD2C23" w14:paraId="46F10E6A" wp14:textId="77777777">
            <w:pPr>
              <w:spacing w:line="360" w:lineRule="auto"/>
            </w:pPr>
            <w:r>
              <w:t>(0.</w:t>
            </w:r>
            <w:r w:rsidR="00183267">
              <w:t>05</w:t>
            </w:r>
            <w:r w:rsidRPr="004E0053">
              <w:t>)</w:t>
            </w:r>
          </w:p>
        </w:tc>
      </w:tr>
      <w:tr xmlns:wp14="http://schemas.microsoft.com/office/word/2010/wordml" w:rsidRPr="004E0053" w:rsidR="00CD2C23" w:rsidTr="034FCE61" w14:paraId="78E92D12" wp14:textId="77777777">
        <w:tc>
          <w:tcPr>
            <w:tcW w:w="1430" w:type="dxa"/>
            <w:tcMar/>
          </w:tcPr>
          <w:p w:rsidRPr="004E0053" w:rsidR="00CD2C23" w:rsidP="00026F20" w:rsidRDefault="00CD2C23" w14:paraId="7B4C4228" wp14:textId="77777777">
            <w:pPr>
              <w:spacing w:line="360" w:lineRule="auto"/>
            </w:pPr>
            <m:oMathPara>
              <m:oMath>
                <m:sSub>
                  <m:sSubPr>
                    <m:ctrlPr>
                      <w:rPr>
                        <w:rFonts w:ascii="Cambria Math" w:hAnsi="Cambria Math" w:eastAsia="Times New Roman"/>
                        <w:i/>
                      </w:rPr>
                    </m:ctrlPr>
                  </m:sSubPr>
                  <m:e>
                    <m:r>
                      <w:rPr>
                        <w:rFonts w:ascii="Cambria Math" w:hAnsi="Cambria Math"/>
                      </w:rPr>
                      <m:t>OLD</m:t>
                    </m:r>
                  </m:e>
                  <m:sub>
                    <m:r>
                      <w:rPr>
                        <w:rFonts w:ascii="Cambria Math" w:hAnsi="Cambria Math"/>
                      </w:rPr>
                      <m:t>i</m:t>
                    </m:r>
                  </m:sub>
                </m:sSub>
              </m:oMath>
            </m:oMathPara>
          </w:p>
        </w:tc>
        <w:tc>
          <w:tcPr>
            <w:tcW w:w="1423" w:type="dxa"/>
            <w:tcMar/>
          </w:tcPr>
          <w:p w:rsidRPr="004E0053" w:rsidR="00CD2C23" w:rsidP="00026F20" w:rsidRDefault="00183267" w14:paraId="0E369FEE" wp14:textId="77777777">
            <w:pPr>
              <w:spacing w:line="360" w:lineRule="auto"/>
            </w:pPr>
            <w:r>
              <w:t>0.33*</w:t>
            </w:r>
          </w:p>
          <w:p w:rsidRPr="004E0053" w:rsidR="00CD2C23" w:rsidP="00026F20" w:rsidRDefault="00CD2C23" w14:paraId="6CF2DD31" wp14:textId="77777777">
            <w:pPr>
              <w:spacing w:line="360" w:lineRule="auto"/>
            </w:pPr>
            <w:r>
              <w:t>(0.</w:t>
            </w:r>
            <w:r w:rsidR="00183267">
              <w:t>13</w:t>
            </w:r>
            <w:r w:rsidRPr="004E0053">
              <w:t>)</w:t>
            </w:r>
          </w:p>
        </w:tc>
        <w:tc>
          <w:tcPr>
            <w:tcW w:w="1745" w:type="dxa"/>
            <w:tcMar/>
          </w:tcPr>
          <w:p w:rsidRPr="004E0053" w:rsidR="00CD2C23" w:rsidP="00026F20" w:rsidRDefault="00183267" w14:paraId="3F53990A" wp14:textId="77777777">
            <w:pPr>
              <w:spacing w:line="360" w:lineRule="auto"/>
            </w:pPr>
            <w:r>
              <w:t>1.1</w:t>
            </w:r>
            <w:r w:rsidR="00CD2C23">
              <w:t>1*</w:t>
            </w:r>
          </w:p>
          <w:p w:rsidRPr="004E0053" w:rsidR="00CD2C23" w:rsidP="00026F20" w:rsidRDefault="00CD2C23" w14:paraId="0B51D8D0" wp14:textId="77777777">
            <w:pPr>
              <w:spacing w:line="360" w:lineRule="auto"/>
            </w:pPr>
            <w:r>
              <w:t>(0.</w:t>
            </w:r>
            <w:r w:rsidR="00183267">
              <w:t>24</w:t>
            </w:r>
            <w:r w:rsidRPr="004E0053">
              <w:t>)</w:t>
            </w:r>
          </w:p>
        </w:tc>
        <w:tc>
          <w:tcPr>
            <w:tcW w:w="1877" w:type="dxa"/>
            <w:tcMar/>
          </w:tcPr>
          <w:p w:rsidRPr="004E0053" w:rsidR="00CD2C23" w:rsidP="00026F20" w:rsidRDefault="00CD2C23" w14:paraId="438918EA" wp14:textId="77777777">
            <w:pPr>
              <w:spacing w:line="360" w:lineRule="auto"/>
            </w:pPr>
            <w:r>
              <w:t>0.</w:t>
            </w:r>
            <w:r w:rsidR="00183267">
              <w:t>21</w:t>
            </w:r>
          </w:p>
          <w:p w:rsidRPr="004E0053" w:rsidR="00CD2C23" w:rsidP="00026F20" w:rsidRDefault="00CD2C23" w14:paraId="5DAF01C6" wp14:textId="77777777">
            <w:pPr>
              <w:spacing w:line="360" w:lineRule="auto"/>
            </w:pPr>
            <w:r>
              <w:t>(0.</w:t>
            </w:r>
            <w:r w:rsidR="00183267">
              <w:t>31</w:t>
            </w:r>
            <w:r w:rsidRPr="004E0053">
              <w:t>)</w:t>
            </w:r>
          </w:p>
        </w:tc>
      </w:tr>
      <w:tr xmlns:wp14="http://schemas.microsoft.com/office/word/2010/wordml" w:rsidRPr="004E0053" w:rsidR="00CD2C23" w:rsidTr="034FCE61" w14:paraId="11D9B152" wp14:textId="77777777">
        <w:tc>
          <w:tcPr>
            <w:tcW w:w="1430" w:type="dxa"/>
            <w:tcMar/>
          </w:tcPr>
          <w:p w:rsidRPr="004E0053" w:rsidR="00CD2C23" w:rsidP="00026F20" w:rsidRDefault="00CD2C23" w14:paraId="4977596A" wp14:textId="77777777">
            <w:pPr>
              <w:spacing w:line="360" w:lineRule="auto"/>
            </w:pPr>
            <w:r w:rsidRPr="004E0053">
              <w:t>Intercept</w:t>
            </w:r>
          </w:p>
        </w:tc>
        <w:tc>
          <w:tcPr>
            <w:tcW w:w="1423" w:type="dxa"/>
            <w:tcMar/>
          </w:tcPr>
          <w:p w:rsidRPr="004E0053" w:rsidR="00CD2C23" w:rsidP="00026F20" w:rsidRDefault="00CD2C23" w14:paraId="058BC9E1" wp14:textId="77777777">
            <w:pPr>
              <w:spacing w:line="360" w:lineRule="auto"/>
            </w:pPr>
            <w:r>
              <w:t>1</w:t>
            </w:r>
            <w:r w:rsidR="00183267">
              <w:t>5.70</w:t>
            </w:r>
          </w:p>
          <w:p w:rsidRPr="004E0053" w:rsidR="00CD2C23" w:rsidP="00026F20" w:rsidRDefault="00183267" w14:paraId="3CF27796" wp14:textId="77777777">
            <w:pPr>
              <w:spacing w:line="360" w:lineRule="auto"/>
            </w:pPr>
            <w:r>
              <w:t>(7.98</w:t>
            </w:r>
            <w:r w:rsidRPr="004E0053" w:rsidR="00CD2C23">
              <w:t>)</w:t>
            </w:r>
          </w:p>
        </w:tc>
        <w:tc>
          <w:tcPr>
            <w:tcW w:w="1745" w:type="dxa"/>
            <w:tcMar/>
          </w:tcPr>
          <w:p w:rsidRPr="004E0053" w:rsidR="00CD2C23" w:rsidP="00026F20" w:rsidRDefault="00CD2C23" w14:paraId="3137CDAC" wp14:textId="77777777">
            <w:pPr>
              <w:spacing w:line="360" w:lineRule="auto"/>
            </w:pPr>
            <w:r>
              <w:t>2</w:t>
            </w:r>
            <w:r w:rsidR="00183267">
              <w:t>3.80</w:t>
            </w:r>
            <w:r>
              <w:t>*</w:t>
            </w:r>
          </w:p>
          <w:p w:rsidRPr="004E0053" w:rsidR="00CD2C23" w:rsidP="00026F20" w:rsidRDefault="00183267" w14:paraId="3D384A8E" wp14:textId="77777777">
            <w:pPr>
              <w:spacing w:line="360" w:lineRule="auto"/>
            </w:pPr>
            <w:r>
              <w:t>(7.79</w:t>
            </w:r>
            <w:r w:rsidRPr="004E0053" w:rsidR="00CD2C23">
              <w:t>)</w:t>
            </w:r>
          </w:p>
        </w:tc>
        <w:tc>
          <w:tcPr>
            <w:tcW w:w="1877" w:type="dxa"/>
            <w:tcMar/>
          </w:tcPr>
          <w:p w:rsidRPr="004E0053" w:rsidR="00CD2C23" w:rsidP="00026F20" w:rsidRDefault="00CD2C23" w14:paraId="59F6C24D" wp14:textId="77777777">
            <w:pPr>
              <w:spacing w:line="360" w:lineRule="auto"/>
            </w:pPr>
            <w:r>
              <w:t>9.</w:t>
            </w:r>
            <w:r w:rsidR="00183267">
              <w:t>63</w:t>
            </w:r>
          </w:p>
          <w:p w:rsidRPr="004E0053" w:rsidR="00CD2C23" w:rsidP="00026F20" w:rsidRDefault="00183267" w14:paraId="055C93DC" wp14:textId="77777777">
            <w:pPr>
              <w:spacing w:line="360" w:lineRule="auto"/>
            </w:pPr>
            <w:r>
              <w:t>(7.44</w:t>
            </w:r>
            <w:r w:rsidRPr="004E0053" w:rsidR="00CD2C23">
              <w:t>)</w:t>
            </w:r>
          </w:p>
        </w:tc>
      </w:tr>
      <w:tr xmlns:wp14="http://schemas.microsoft.com/office/word/2010/wordml" w:rsidRPr="004E0053" w:rsidR="00CD2C23" w:rsidTr="034FCE61" w14:paraId="5D4C0037" wp14:textId="77777777">
        <w:tc>
          <w:tcPr>
            <w:tcW w:w="1430" w:type="dxa"/>
            <w:tcMar/>
          </w:tcPr>
          <w:p w:rsidRPr="004E0053" w:rsidR="00CD2C23" w:rsidP="00026F20" w:rsidRDefault="00CD2C23" w14:paraId="23817963" wp14:textId="77777777">
            <w:pPr>
              <w:spacing w:line="360" w:lineRule="auto"/>
            </w:pPr>
            <w:r>
              <w:t>F-stats</w:t>
            </w:r>
          </w:p>
        </w:tc>
        <w:tc>
          <w:tcPr>
            <w:tcW w:w="1423" w:type="dxa"/>
            <w:tcMar/>
          </w:tcPr>
          <w:p w:rsidRPr="004E0053" w:rsidR="00CD2C23" w:rsidP="00026F20" w:rsidRDefault="00183267" w14:paraId="5C451A72" wp14:textId="77777777">
            <w:pPr>
              <w:spacing w:line="360" w:lineRule="auto"/>
            </w:pPr>
            <w:r>
              <w:t>102.1</w:t>
            </w:r>
          </w:p>
        </w:tc>
        <w:tc>
          <w:tcPr>
            <w:tcW w:w="1745" w:type="dxa"/>
            <w:tcMar/>
          </w:tcPr>
          <w:p w:rsidRPr="004E0053" w:rsidR="00CD2C23" w:rsidP="00026F20" w:rsidRDefault="00183267" w14:paraId="2777721D" wp14:textId="77777777">
            <w:pPr>
              <w:spacing w:line="360" w:lineRule="auto"/>
            </w:pPr>
            <w:r>
              <w:t>20.7</w:t>
            </w:r>
          </w:p>
        </w:tc>
        <w:tc>
          <w:tcPr>
            <w:tcW w:w="1877" w:type="dxa"/>
            <w:tcMar/>
          </w:tcPr>
          <w:p w:rsidRPr="004E0053" w:rsidR="00CD2C23" w:rsidP="00026F20" w:rsidRDefault="00183267" w14:paraId="3D10498B" wp14:textId="77777777">
            <w:pPr>
              <w:spacing w:line="360" w:lineRule="auto"/>
            </w:pPr>
            <w:r>
              <w:t>88.6</w:t>
            </w:r>
          </w:p>
        </w:tc>
      </w:tr>
      <w:tr xmlns:wp14="http://schemas.microsoft.com/office/word/2010/wordml" w:rsidRPr="004E0053" w:rsidR="00CD2C23" w:rsidTr="034FCE61" w14:paraId="3EBB2C8D" wp14:textId="77777777">
        <w:tc>
          <w:tcPr>
            <w:tcW w:w="1430" w:type="dxa"/>
            <w:tcMar/>
          </w:tcPr>
          <w:p w:rsidRPr="004E0053" w:rsidR="00CD2C23" w:rsidP="00026F20" w:rsidRDefault="00CD2C23" w14:paraId="0F97F953" wp14:textId="77777777">
            <w:pPr>
              <w:spacing w:line="360" w:lineRule="auto"/>
            </w:pPr>
            <w:r>
              <w:t xml:space="preserve">Adj. </w:t>
            </w:r>
            <w:r w:rsidRPr="004E0053">
              <w:t>R-squared</w:t>
            </w:r>
          </w:p>
        </w:tc>
        <w:tc>
          <w:tcPr>
            <w:tcW w:w="1423" w:type="dxa"/>
            <w:tcMar/>
          </w:tcPr>
          <w:p w:rsidRPr="004E0053" w:rsidR="00CD2C23" w:rsidP="00026F20" w:rsidRDefault="00CD2C23" w14:paraId="21071EF0" wp14:textId="77777777">
            <w:pPr>
              <w:spacing w:line="360" w:lineRule="auto"/>
            </w:pPr>
            <w:r>
              <w:t>0.1</w:t>
            </w:r>
            <w:r w:rsidR="00183267">
              <w:t>6</w:t>
            </w:r>
          </w:p>
        </w:tc>
        <w:tc>
          <w:tcPr>
            <w:tcW w:w="1745" w:type="dxa"/>
            <w:tcMar/>
          </w:tcPr>
          <w:p w:rsidRPr="004E0053" w:rsidR="00CD2C23" w:rsidP="00026F20" w:rsidRDefault="00183267" w14:paraId="267FC2D7" wp14:textId="77777777">
            <w:pPr>
              <w:spacing w:line="360" w:lineRule="auto"/>
            </w:pPr>
            <w:r>
              <w:t>0.09</w:t>
            </w:r>
          </w:p>
        </w:tc>
        <w:tc>
          <w:tcPr>
            <w:tcW w:w="1877" w:type="dxa"/>
            <w:tcMar/>
          </w:tcPr>
          <w:p w:rsidRPr="004E0053" w:rsidR="00CD2C23" w:rsidP="00026F20" w:rsidRDefault="00CD2C23" w14:paraId="661233BF" wp14:textId="77777777">
            <w:pPr>
              <w:spacing w:line="360" w:lineRule="auto"/>
            </w:pPr>
            <w:r>
              <w:t>0.26</w:t>
            </w:r>
          </w:p>
        </w:tc>
      </w:tr>
      <w:tr xmlns:wp14="http://schemas.microsoft.com/office/word/2010/wordml" w:rsidRPr="004E0053" w:rsidR="00CD2C23" w:rsidTr="034FCE61" w14:paraId="41358241" wp14:textId="77777777">
        <w:tc>
          <w:tcPr>
            <w:tcW w:w="1430" w:type="dxa"/>
            <w:tcMar/>
          </w:tcPr>
          <w:p w:rsidRPr="004E0053" w:rsidR="00CD2C23" w:rsidP="00026F20" w:rsidRDefault="00CD2C23" w14:paraId="3F78091C" wp14:textId="77777777">
            <w:pPr>
              <w:spacing w:line="360" w:lineRule="auto"/>
            </w:pPr>
            <w:r w:rsidRPr="004E0053">
              <w:t>Number of observations</w:t>
            </w:r>
          </w:p>
        </w:tc>
        <w:tc>
          <w:tcPr>
            <w:tcW w:w="1423" w:type="dxa"/>
            <w:tcMar/>
          </w:tcPr>
          <w:p w:rsidRPr="004E0053" w:rsidR="00CD2C23" w:rsidP="00026F20" w:rsidRDefault="00183267" w14:paraId="4752D80E" wp14:textId="77777777">
            <w:pPr>
              <w:spacing w:line="360" w:lineRule="auto"/>
            </w:pPr>
            <w:r>
              <w:t>3198</w:t>
            </w:r>
          </w:p>
        </w:tc>
        <w:tc>
          <w:tcPr>
            <w:tcW w:w="1745" w:type="dxa"/>
            <w:tcMar/>
          </w:tcPr>
          <w:p w:rsidRPr="004E0053" w:rsidR="00CD2C23" w:rsidP="00026F20" w:rsidRDefault="00183267" w14:paraId="6B0FAE6D" wp14:textId="77777777">
            <w:pPr>
              <w:spacing w:line="360" w:lineRule="auto"/>
            </w:pPr>
            <w:r>
              <w:t>1164</w:t>
            </w:r>
          </w:p>
        </w:tc>
        <w:tc>
          <w:tcPr>
            <w:tcW w:w="1877" w:type="dxa"/>
            <w:tcMar/>
          </w:tcPr>
          <w:p w:rsidRPr="004E0053" w:rsidR="00CD2C23" w:rsidP="00026F20" w:rsidRDefault="00183267" w14:paraId="49C53E62" wp14:textId="77777777">
            <w:pPr>
              <w:spacing w:line="360" w:lineRule="auto"/>
            </w:pPr>
            <w:r>
              <w:t>1482</w:t>
            </w:r>
          </w:p>
        </w:tc>
      </w:tr>
    </w:tbl>
    <w:p xmlns:wp14="http://schemas.microsoft.com/office/word/2010/wordml" w:rsidRPr="004E0053" w:rsidR="00CD2C23" w:rsidP="00CD2C23" w:rsidRDefault="00CD2C23" w14:paraId="4ACD9CE9" wp14:textId="77777777">
      <w:pPr>
        <w:spacing w:line="240" w:lineRule="auto"/>
      </w:pPr>
      <w:r w:rsidRPr="004E0053">
        <w:t>Standard errors in parenthesis under the coefficients</w:t>
      </w:r>
    </w:p>
    <w:p xmlns:wp14="http://schemas.microsoft.com/office/word/2010/wordml" w:rsidRPr="004E0053" w:rsidR="00CD2C23" w:rsidP="00CD2C23" w:rsidRDefault="00CD2C23" w14:paraId="128BEBA4" wp14:textId="77777777">
      <w:pPr>
        <w:spacing w:line="240" w:lineRule="auto"/>
      </w:pPr>
      <w:r w:rsidRPr="004E0053">
        <w:t>*P&lt;0.05,  **P&lt;0.01,  ***P&lt;0.001</w:t>
      </w:r>
    </w:p>
    <w:p xmlns:wp14="http://schemas.microsoft.com/office/word/2010/wordml" w:rsidRPr="004E0053" w:rsidR="00CD2C23" w:rsidP="00CD2C23" w:rsidRDefault="00CD2C23" w14:paraId="722B00AE" wp14:textId="77777777">
      <w:pPr>
        <w:spacing w:line="240" w:lineRule="auto"/>
      </w:pPr>
    </w:p>
    <w:p xmlns:wp14="http://schemas.microsoft.com/office/word/2010/wordml" w:rsidR="00CD2C23" w:rsidP="00B32B15" w:rsidRDefault="00CD2C23" w14:paraId="42C6D796" wp14:textId="77777777">
      <w:pPr>
        <w:spacing w:line="240" w:lineRule="auto"/>
      </w:pPr>
    </w:p>
    <w:p xmlns:wp14="http://schemas.microsoft.com/office/word/2010/wordml" w:rsidR="00CD2C23" w:rsidP="00B32B15" w:rsidRDefault="00CD2C23" w14:paraId="6E1831B3" wp14:textId="77777777">
      <w:pPr>
        <w:spacing w:line="240" w:lineRule="auto"/>
      </w:pPr>
    </w:p>
    <w:p xmlns:wp14="http://schemas.microsoft.com/office/word/2010/wordml" w:rsidRPr="004E0053" w:rsidR="00B32B15" w:rsidP="00CD2C23" w:rsidRDefault="00B32B15" w14:paraId="54E11D2A" wp14:textId="77777777">
      <w:pPr>
        <w:spacing w:line="360" w:lineRule="auto"/>
      </w:pPr>
    </w:p>
    <w:p xmlns:wp14="http://schemas.microsoft.com/office/word/2010/wordml" w:rsidRPr="00391FB8" w:rsidR="00AB441A" w:rsidP="00773A3D" w:rsidRDefault="00773A3D" w14:paraId="071E4E01" wp14:textId="77777777">
      <w:pPr>
        <w:pStyle w:val="ListParagraph"/>
        <w:numPr>
          <w:ilvl w:val="0"/>
          <w:numId w:val="1"/>
        </w:numPr>
        <w:spacing w:line="240" w:lineRule="auto"/>
      </w:pPr>
      <w:r w:rsidRPr="004E0053">
        <w:rPr>
          <w:b/>
          <w:bCs/>
          <w:sz w:val="28"/>
          <w:szCs w:val="28"/>
        </w:rPr>
        <w:t>References</w:t>
      </w:r>
    </w:p>
    <w:p xmlns:wp14="http://schemas.microsoft.com/office/word/2010/wordml" w:rsidRPr="00391FB8" w:rsidR="00391FB8" w:rsidP="00391FB8" w:rsidRDefault="00CA75ED" w14:paraId="39842C42" wp14:textId="621C10A5">
      <w:pPr>
        <w:spacing w:line="240" w:lineRule="auto"/>
      </w:pPr>
      <w:r w:rsidR="034FCE61">
        <w:rPr/>
        <w:t xml:space="preserve">Arce J.S. et. al. (2021), “Covid19 vaccine acceptance and hesitancy in low- and middle-income countries”, </w:t>
      </w:r>
      <w:r w:rsidRPr="034FCE61" w:rsidR="034FCE61">
        <w:rPr>
          <w:b w:val="1"/>
          <w:bCs w:val="1"/>
        </w:rPr>
        <w:t>Nature</w:t>
      </w:r>
      <w:ins w:author="Yothin Jinjarak" w:date="2022-01-29T08:34:59.974Z" w:id="699754715">
        <w:r w:rsidRPr="034FCE61" w:rsidR="034FCE61">
          <w:rPr>
            <w:b w:val="1"/>
            <w:bCs w:val="1"/>
          </w:rPr>
          <w:t xml:space="preserve"> Medici</w:t>
        </w:r>
      </w:ins>
      <w:ins w:author="Yothin Jinjarak" w:date="2022-01-29T08:35:00.538Z" w:id="1648447764">
        <w:r w:rsidRPr="034FCE61" w:rsidR="034FCE61">
          <w:rPr>
            <w:b w:val="1"/>
            <w:bCs w:val="1"/>
          </w:rPr>
          <w:t>ne</w:t>
        </w:r>
      </w:ins>
      <w:del w:author="Yothin Jinjarak" w:date="2022-01-29T08:34:56.188Z" w:id="286688569">
        <w:r w:rsidRPr="034FCE61" w:rsidDel="034FCE61">
          <w:rPr>
            <w:b w:val="1"/>
            <w:bCs w:val="1"/>
          </w:rPr>
          <w:delText>m</w:delText>
        </w:r>
      </w:del>
      <w:del w:author="Yothin Jinjarak" w:date="2022-01-29T08:35:05.643Z" w:id="586330992">
        <w:r w:rsidRPr="034FCE61" w:rsidDel="034FCE61">
          <w:rPr>
            <w:b w:val="1"/>
            <w:bCs w:val="1"/>
          </w:rPr>
          <w:delText>edicine</w:delText>
        </w:r>
      </w:del>
      <w:r w:rsidR="034FCE61">
        <w:rPr/>
        <w:t xml:space="preserve">, 27,1385–1394, August. </w:t>
      </w:r>
    </w:p>
    <w:p xmlns:wp14="http://schemas.microsoft.com/office/word/2010/wordml" w:rsidRPr="004E0053" w:rsidR="00773A3D" w:rsidP="00773A3D" w:rsidRDefault="00773A3D" w14:paraId="7052E441" wp14:textId="77777777">
      <w:pPr>
        <w:spacing w:line="240" w:lineRule="auto"/>
      </w:pPr>
      <w:r w:rsidRPr="004E0053">
        <w:t xml:space="preserve">Balázs É., Y, Guillemette, F. Murtin and D. Turner (2021), “Walking the tightrope: Avoiding a lockdown while containing the virus”, </w:t>
      </w:r>
      <w:r w:rsidRPr="004E0053">
        <w:rPr>
          <w:b/>
          <w:bCs/>
        </w:rPr>
        <w:t xml:space="preserve">Covid Economics, </w:t>
      </w:r>
      <w:r w:rsidRPr="004E0053">
        <w:t>Issue 64, January</w:t>
      </w:r>
    </w:p>
    <w:p xmlns:wp14="http://schemas.microsoft.com/office/word/2010/wordml" w:rsidRPr="004E0053" w:rsidR="00773A3D" w:rsidP="00773A3D" w:rsidRDefault="00773A3D" w14:paraId="5C5A518D" wp14:textId="77777777">
      <w:r w:rsidRPr="004E0053">
        <w:t xml:space="preserve">Deb, P., D. Furceri, J. D. Ostry and N. Tawk (2020a), “The Effect of Containment Measures on the Covid-19 Pandemic”, </w:t>
      </w:r>
      <w:r w:rsidRPr="004E0053">
        <w:rPr>
          <w:b/>
          <w:bCs/>
        </w:rPr>
        <w:t>Covid Economics</w:t>
      </w:r>
      <w:r w:rsidRPr="004E0053">
        <w:t xml:space="preserve">, Issue 19, May. </w:t>
      </w:r>
    </w:p>
    <w:p xmlns:wp14="http://schemas.microsoft.com/office/word/2010/wordml" w:rsidRPr="004E0053" w:rsidR="00EF09AC" w:rsidP="00EF09AC" w:rsidRDefault="00EF09AC" w14:paraId="4BFEBF4B" wp14:textId="77777777">
      <w:r w:rsidRPr="004E0053">
        <w:t xml:space="preserve">Ghosh J. (2021), “TIF-The political economy of COVID-19 vaccines”. </w:t>
      </w:r>
      <w:hyperlink w:history="1" r:id="rId11">
        <w:r w:rsidRPr="004E0053">
          <w:rPr>
            <w:rStyle w:val="Hyperlink"/>
          </w:rPr>
          <w:t>https://www.theindiaforum.in/sites/default/files/pdf/2021/03/05/the-political-economy-of-covid-19-vaccines.pdf</w:t>
        </w:r>
      </w:hyperlink>
    </w:p>
    <w:p xmlns:wp14="http://schemas.microsoft.com/office/word/2010/wordml" w:rsidR="00773A3D" w:rsidP="00773A3D" w:rsidRDefault="00773A3D" w14:paraId="08E7F1C3" wp14:textId="77777777">
      <w:pPr>
        <w:rPr>
          <w:rFonts w:eastAsia="Times New Roman"/>
          <w:color w:val="0645AD"/>
          <w:u w:val="single"/>
        </w:rPr>
      </w:pPr>
      <w:r w:rsidRPr="004E0053">
        <w:rPr>
          <w:rFonts w:eastAsia="Times New Roman"/>
        </w:rPr>
        <w:t xml:space="preserve">Hale Thomas, Sam Webster, Anna Petherick, Toby Phillips, and Beatriz Kira (2020). </w:t>
      </w:r>
      <w:r w:rsidRPr="004E0053">
        <w:rPr>
          <w:rFonts w:eastAsia="Times New Roman"/>
          <w:b/>
          <w:bCs/>
        </w:rPr>
        <w:t>Oxford COVID-19 Government Response Tracker</w:t>
      </w:r>
      <w:r w:rsidRPr="004E0053">
        <w:rPr>
          <w:rFonts w:eastAsia="Times New Roman"/>
        </w:rPr>
        <w:t xml:space="preserve">, Blavatnik School of Government. </w:t>
      </w:r>
      <w:hyperlink w:tgtFrame="_blank" w:history="1" r:id="rId12">
        <w:r w:rsidRPr="004E0053">
          <w:rPr>
            <w:rFonts w:eastAsia="Times New Roman"/>
            <w:color w:val="0645AD"/>
            <w:u w:val="single"/>
          </w:rPr>
          <w:t>https://www.bsg.ox.ac.uk/research/research-projects/oxford-covid-19-government-response-tracker</w:t>
        </w:r>
      </w:hyperlink>
    </w:p>
    <w:p xmlns:wp14="http://schemas.microsoft.com/office/word/2010/wordml" w:rsidRPr="00DF4991" w:rsidR="00DF4991" w:rsidP="00773A3D" w:rsidRDefault="00DF4991" w14:paraId="4150EEEC" wp14:textId="77777777">
      <w:pPr>
        <w:rPr>
          <w:rFonts w:eastAsia="Times New Roman"/>
        </w:rPr>
      </w:pPr>
      <w:r w:rsidRPr="00DF4991">
        <w:rPr>
          <w:rFonts w:eastAsia="Times New Roman"/>
        </w:rPr>
        <w:t>Hansen</w:t>
      </w:r>
      <w:r>
        <w:rPr>
          <w:rFonts w:eastAsia="Times New Roman"/>
        </w:rPr>
        <w:t xml:space="preserve"> N.J. and R. Mano </w:t>
      </w:r>
      <w:r w:rsidR="00CA42F5">
        <w:rPr>
          <w:rFonts w:eastAsia="Times New Roman"/>
        </w:rPr>
        <w:t>(2021), “</w:t>
      </w:r>
      <w:r w:rsidR="00945188">
        <w:rPr>
          <w:rFonts w:eastAsia="Times New Roman"/>
        </w:rPr>
        <w:t>The Economic Effects of Vaccines”, Paper presented at the 2021 Jacque</w:t>
      </w:r>
      <w:r w:rsidR="008A6452">
        <w:rPr>
          <w:rFonts w:eastAsia="Times New Roman"/>
        </w:rPr>
        <w:t>s</w:t>
      </w:r>
      <w:r w:rsidR="00945188">
        <w:rPr>
          <w:rFonts w:eastAsia="Times New Roman"/>
        </w:rPr>
        <w:t xml:space="preserve"> Polak </w:t>
      </w:r>
      <w:r w:rsidR="008A6452">
        <w:rPr>
          <w:rFonts w:eastAsia="Times New Roman"/>
        </w:rPr>
        <w:t xml:space="preserve">Annual </w:t>
      </w:r>
      <w:r w:rsidR="00945188">
        <w:rPr>
          <w:rFonts w:eastAsia="Times New Roman"/>
        </w:rPr>
        <w:t>Research Conference.</w:t>
      </w:r>
    </w:p>
    <w:p xmlns:wp14="http://schemas.microsoft.com/office/word/2010/wordml" w:rsidRPr="004E0053" w:rsidR="00773A3D" w:rsidP="00773A3D" w:rsidRDefault="00773A3D" w14:paraId="3E182EE7" wp14:textId="77777777">
      <w:r w:rsidRPr="004E0053">
        <w:t xml:space="preserve">Hubert, O. (2020), “Spacial Distancing: Air Traffic, Covid-19 Propagation and the Cost of Efficiency of Air Travel Restrictions”, </w:t>
      </w:r>
      <w:r w:rsidRPr="004E0053">
        <w:rPr>
          <w:b/>
          <w:bCs/>
        </w:rPr>
        <w:t>Covid Economics</w:t>
      </w:r>
      <w:r w:rsidRPr="004E0053">
        <w:t xml:space="preserve">, Issue 24, June. </w:t>
      </w:r>
    </w:p>
    <w:p xmlns:wp14="http://schemas.microsoft.com/office/word/2010/wordml" w:rsidR="00773A3D" w:rsidP="001661C6" w:rsidRDefault="00773A3D" w14:paraId="1458EBE2" wp14:textId="77777777">
      <w:pPr>
        <w:spacing w:line="240" w:lineRule="auto"/>
      </w:pPr>
      <w:r w:rsidRPr="004E0053">
        <w:t xml:space="preserve">Karabulut G., </w:t>
      </w:r>
      <w:r w:rsidRPr="004E0053" w:rsidR="001661C6">
        <w:t xml:space="preserve">K. F. </w:t>
      </w:r>
      <w:r w:rsidRPr="004E0053">
        <w:t xml:space="preserve">Zimmermann, </w:t>
      </w:r>
      <w:r w:rsidRPr="004E0053" w:rsidR="001661C6">
        <w:t xml:space="preserve">M. H. </w:t>
      </w:r>
      <w:r w:rsidRPr="004E0053">
        <w:t>Bilgin and A. C. Doker (2021)</w:t>
      </w:r>
      <w:r w:rsidRPr="004E0053" w:rsidR="001661C6">
        <w:t xml:space="preserve"> “Democracy and COVID-19 Outcomes”, </w:t>
      </w:r>
      <w:r w:rsidRPr="004E0053" w:rsidR="001661C6">
        <w:rPr>
          <w:b/>
          <w:bCs/>
        </w:rPr>
        <w:t>Economic Letters</w:t>
      </w:r>
      <w:r w:rsidRPr="004E0053" w:rsidR="001661C6">
        <w:t xml:space="preserve">, </w:t>
      </w:r>
      <w:r w:rsidRPr="004E0053" w:rsidR="0000035F">
        <w:t>203. 109840.</w:t>
      </w:r>
    </w:p>
    <w:p xmlns:wp14="http://schemas.microsoft.com/office/word/2010/wordml" w:rsidRPr="000D6DE3" w:rsidR="000D6DE3" w:rsidP="000D6DE3" w:rsidRDefault="000D6DE3" w14:paraId="58FCBF12" wp14:textId="43ECA5B1">
      <w:pPr>
        <w:spacing w:line="240" w:lineRule="auto"/>
      </w:pPr>
      <w:r w:rsidR="034FCE61">
        <w:rPr/>
        <w:t xml:space="preserve">Milman O. et.al. (2021), “Community-level evidence for SARS-CoV-2 vaccine protection of unvaccinated individuals”, </w:t>
      </w:r>
      <w:r w:rsidRPr="034FCE61" w:rsidR="034FCE61">
        <w:rPr>
          <w:b w:val="1"/>
          <w:bCs w:val="1"/>
        </w:rPr>
        <w:t>Nature</w:t>
      </w:r>
      <w:ins w:author="Yothin Jinjarak" w:date="2022-01-29T08:35:39.837Z" w:id="1628783589">
        <w:r w:rsidRPr="034FCE61" w:rsidR="034FCE61">
          <w:rPr>
            <w:b w:val="1"/>
            <w:bCs w:val="1"/>
          </w:rPr>
          <w:t xml:space="preserve"> Medicine</w:t>
        </w:r>
      </w:ins>
      <w:del w:author="Yothin Jinjarak" w:date="2022-01-29T08:35:35.618Z" w:id="638578631">
        <w:r w:rsidRPr="034FCE61" w:rsidDel="034FCE61">
          <w:rPr>
            <w:b w:val="1"/>
            <w:bCs w:val="1"/>
          </w:rPr>
          <w:delText>medicine</w:delText>
        </w:r>
      </w:del>
      <w:r w:rsidR="034FCE61">
        <w:rPr/>
        <w:t xml:space="preserve">, 27, 1367–1369, August. </w:t>
      </w:r>
    </w:p>
    <w:p xmlns:wp14="http://schemas.microsoft.com/office/word/2010/wordml" w:rsidRPr="00255C00" w:rsidR="00255C00" w:rsidP="00331040" w:rsidRDefault="001F68F6" w14:paraId="510C577A" wp14:textId="77777777">
      <w:pPr>
        <w:spacing w:line="360" w:lineRule="auto"/>
      </w:pPr>
      <w:r>
        <w:t xml:space="preserve">   </w:t>
      </w:r>
      <w:r w:rsidR="00255C00">
        <w:t xml:space="preserve">   </w:t>
      </w:r>
    </w:p>
    <w:p xmlns:wp14="http://schemas.microsoft.com/office/word/2010/wordml" w:rsidRPr="00255C00" w:rsidR="00255C00" w:rsidP="00255C00" w:rsidRDefault="00255C00" w14:paraId="31126E5D" wp14:textId="77777777">
      <w:pPr>
        <w:spacing w:line="240" w:lineRule="auto"/>
      </w:pPr>
    </w:p>
    <w:p xmlns:wp14="http://schemas.microsoft.com/office/word/2010/wordml" w:rsidR="00255C00" w:rsidP="001D69B0" w:rsidRDefault="00255C00" w14:paraId="2DE403A5" wp14:textId="77777777">
      <w:pPr>
        <w:spacing w:line="240" w:lineRule="auto"/>
      </w:pPr>
    </w:p>
    <w:p xmlns:wp14="http://schemas.microsoft.com/office/word/2010/wordml" w:rsidRPr="001D69B0" w:rsidR="001D69B0" w:rsidP="001D69B0" w:rsidRDefault="001D69B0" w14:paraId="62431CDC" wp14:textId="77777777">
      <w:pPr>
        <w:spacing w:line="360" w:lineRule="auto"/>
        <w:ind w:firstLine="360"/>
      </w:pPr>
    </w:p>
    <w:p xmlns:wp14="http://schemas.microsoft.com/office/word/2010/wordml" w:rsidRPr="0002554F" w:rsidR="001D69B0" w:rsidP="001D69B0" w:rsidRDefault="001D69B0" w14:paraId="49E398E2" wp14:textId="77777777">
      <w:pPr>
        <w:pStyle w:val="ListParagraph"/>
        <w:spacing w:line="240" w:lineRule="auto"/>
        <w:ind w:left="360"/>
      </w:pPr>
    </w:p>
    <w:sectPr w:rsidRPr="0002554F" w:rsidR="001D69B0" w:rsidSect="00D13474">
      <w:headerReference w:type="default" r:id="rId13"/>
      <w:pgSz w:w="12240" w:h="15840"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YJ" w:author="Yothin Jinjarak" w:date="2022-01-29T15:37:18" w:id="519088406">
    <w:p w:rsidR="034FCE61" w:rsidRDefault="034FCE61" w14:paraId="6C81F54F" w14:textId="7B963385">
      <w:pPr>
        <w:pStyle w:val="CommentText"/>
      </w:pPr>
      <w:r w:rsidR="034FCE61">
        <w:rPr/>
        <w:t>add a superscript 'ad'</w:t>
      </w:r>
      <w:r>
        <w:rPr>
          <w:rStyle w:val="CommentReference"/>
        </w:rPr>
        <w:annotationRef/>
      </w:r>
    </w:p>
  </w:comment>
  <w:comment w:initials="YJ" w:author="Yothin Jinjarak" w:date="2022-01-29T15:37:46" w:id="558381612">
    <w:p w:rsidR="034FCE61" w:rsidRDefault="034FCE61" w14:paraId="74F9FC3A" w14:textId="3DE15A03">
      <w:pPr>
        <w:pStyle w:val="CommentText"/>
      </w:pPr>
      <w:r w:rsidR="034FCE61">
        <w:rPr/>
        <w:t>add a superscript 'ad'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C81F54F"/>
  <w15:commentEx w15:done="0" w15:paraId="74F9FC3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5CF788A" w16cex:dateUtc="2022-01-29T08:37:18.618Z"/>
  <w16cex:commentExtensible w16cex:durableId="48A403EF" w16cex:dateUtc="2022-01-29T08:37:46.04Z"/>
</w16cex:commentsExtensible>
</file>

<file path=word/commentsIds.xml><?xml version="1.0" encoding="utf-8"?>
<w16cid:commentsIds xmlns:mc="http://schemas.openxmlformats.org/markup-compatibility/2006" xmlns:w16cid="http://schemas.microsoft.com/office/word/2016/wordml/cid" mc:Ignorable="w16cid">
  <w16cid:commentId w16cid:paraId="6C81F54F" w16cid:durableId="55CF788A"/>
  <w16cid:commentId w16cid:paraId="74F9FC3A" w16cid:durableId="48A403E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D24CC2" w:rsidP="004A6206" w:rsidRDefault="00D24CC2" w14:paraId="5BE93A62" wp14:textId="77777777">
      <w:pPr>
        <w:spacing w:after="0" w:line="240" w:lineRule="auto"/>
      </w:pPr>
      <w:r>
        <w:separator/>
      </w:r>
    </w:p>
  </w:endnote>
  <w:endnote w:type="continuationSeparator" w:id="0">
    <w:p xmlns:wp14="http://schemas.microsoft.com/office/word/2010/wordml" w:rsidR="00D24CC2" w:rsidP="004A6206" w:rsidRDefault="00D24CC2" w14:paraId="384BA73E"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D24CC2" w:rsidP="004A6206" w:rsidRDefault="00D24CC2" w14:paraId="34B3F2EB" wp14:textId="77777777">
      <w:pPr>
        <w:spacing w:after="0" w:line="240" w:lineRule="auto"/>
      </w:pPr>
      <w:r>
        <w:separator/>
      </w:r>
    </w:p>
  </w:footnote>
  <w:footnote w:type="continuationSeparator" w:id="0">
    <w:p xmlns:wp14="http://schemas.microsoft.com/office/word/2010/wordml" w:rsidR="00D24CC2" w:rsidP="004A6206" w:rsidRDefault="00D24CC2" w14:paraId="7D34F5C7" wp14:textId="77777777">
      <w:pPr>
        <w:spacing w:after="0" w:line="240" w:lineRule="auto"/>
      </w:pPr>
      <w:r>
        <w:continuationSeparator/>
      </w:r>
    </w:p>
  </w:footnote>
  <w:footnote w:id="1">
    <w:p xmlns:wp14="http://schemas.microsoft.com/office/word/2010/wordml" w:rsidR="00026F20" w:rsidP="00EB4EA9" w:rsidRDefault="00026F20" w14:paraId="426D7B17" wp14:textId="77777777">
      <w:pPr>
        <w:pStyle w:val="FootnoteText"/>
      </w:pPr>
      <w:r>
        <w:rPr>
          <w:rStyle w:val="FootnoteReference"/>
        </w:rPr>
        <w:footnoteRef/>
      </w:r>
      <w:r>
        <w:t xml:space="preserve"> Joshua Aizenman, Dockson Chair in Economics and IR, USC and NBER, </w:t>
      </w:r>
      <w:hyperlink w:history="1" r:id="rId1">
        <w:r w:rsidRPr="002A0B4D">
          <w:rPr>
            <w:rStyle w:val="Hyperlink"/>
          </w:rPr>
          <w:t>aizenman@usc.edu</w:t>
        </w:r>
      </w:hyperlink>
    </w:p>
    <w:p xmlns:wp14="http://schemas.microsoft.com/office/word/2010/wordml" w:rsidR="00026F20" w:rsidP="00EB4EA9" w:rsidRDefault="00026F20" w14:paraId="06199163" wp14:textId="77777777">
      <w:pPr>
        <w:pStyle w:val="FootnoteText"/>
      </w:pPr>
      <w:r>
        <w:t xml:space="preserve"> Alex Cukierman, Tel-Aviv University, Interdisciplinary Center Herzelyia and CEPR, </w:t>
      </w:r>
      <w:hyperlink w:history="1" r:id="rId2">
        <w:r>
          <w:rPr>
            <w:rStyle w:val="Hyperlink"/>
          </w:rPr>
          <w:t>alexcuk@tauex.tau.ac.il</w:t>
        </w:r>
      </w:hyperlink>
      <w:r>
        <w:t>,</w:t>
      </w:r>
    </w:p>
    <w:p xmlns:wp14="http://schemas.microsoft.com/office/word/2010/wordml" w:rsidR="00026F20" w:rsidP="00EB4EA9" w:rsidRDefault="00026F20" w14:paraId="779994CC" wp14:textId="77777777">
      <w:pPr>
        <w:pStyle w:val="FootnoteText"/>
      </w:pPr>
      <w:r>
        <w:t xml:space="preserve"> Yothin Jinjarak, School of Economics and Finance, VUW, New Zealand, </w:t>
      </w:r>
      <w:hyperlink w:history="1" r:id="rId3">
        <w:r w:rsidRPr="002A0B4D">
          <w:rPr>
            <w:rStyle w:val="Hyperlink"/>
          </w:rPr>
          <w:t>yothin.jinjarak@vuw.ac.nz</w:t>
        </w:r>
      </w:hyperlink>
      <w:r>
        <w:t>,</w:t>
      </w:r>
    </w:p>
    <w:p xmlns:wp14="http://schemas.microsoft.com/office/word/2010/wordml" w:rsidR="00026F20" w:rsidP="00C057AA" w:rsidRDefault="00026F20" w14:paraId="56AB287F" wp14:textId="77777777">
      <w:pPr>
        <w:pStyle w:val="FootnoteText"/>
      </w:pPr>
      <w:r>
        <w:t xml:space="preserve"> Weining Xin, International Monetary Fund, </w:t>
      </w:r>
      <w:hyperlink w:history="1" r:id="rId4">
        <w:r>
          <w:rPr>
            <w:rStyle w:val="Hyperlink"/>
          </w:rPr>
          <w:t>WXin@imf.org</w:t>
        </w:r>
      </w:hyperlink>
    </w:p>
    <w:p xmlns:wp14="http://schemas.microsoft.com/office/word/2010/wordml" w:rsidR="00026F20" w:rsidP="00EB4EA9" w:rsidRDefault="00026F20" w14:paraId="0B4020A7" wp14:textId="77777777">
      <w:pPr>
        <w:pStyle w:val="FootnoteText"/>
      </w:pPr>
    </w:p>
    <w:p xmlns:wp14="http://schemas.microsoft.com/office/word/2010/wordml" w:rsidR="00026F20" w:rsidRDefault="00026F20" w14:paraId="1D7B270A" wp14:textId="77777777">
      <w:pPr>
        <w:pStyle w:val="FootnoteText"/>
      </w:pPr>
    </w:p>
  </w:footnote>
  <w:footnote w:id="2">
    <w:p xmlns:wp14="http://schemas.microsoft.com/office/word/2010/wordml" w:rsidR="003E3558" w:rsidRDefault="003E3558" w14:paraId="253BC8B6" wp14:textId="77777777">
      <w:pPr>
        <w:pStyle w:val="FootnoteText"/>
      </w:pPr>
      <w:r>
        <w:rPr>
          <w:rStyle w:val="FootnoteReference"/>
        </w:rPr>
        <w:footnoteRef/>
      </w:r>
      <w:r>
        <w:t xml:space="preserve"> The figures show both total cumulated vaccines (outer envelope of the </w:t>
      </w:r>
      <w:r w:rsidR="00BE7E30">
        <w:t xml:space="preserve">union of the </w:t>
      </w:r>
      <w:r>
        <w:t>two shaded areas) as well as total cumulated vaccines</w:t>
      </w:r>
      <w:r w:rsidR="00BE7E30">
        <w:t xml:space="preserve"> after correction for vaccine depreciation (outer envelope of the dark shaded area). The paper proceeds by first discussing and presenting results prior to this correction and then replicates those results with the correction.  </w:t>
      </w:r>
      <w:r>
        <w:t xml:space="preserve"> </w:t>
      </w:r>
    </w:p>
  </w:footnote>
  <w:footnote w:id="3">
    <w:p xmlns:wp14="http://schemas.microsoft.com/office/word/2010/wordml" w:rsidR="00026F20" w:rsidRDefault="00026F20" w14:paraId="1B30107B" wp14:textId="77777777">
      <w:pPr>
        <w:pStyle w:val="FootnoteText"/>
      </w:pPr>
      <w:r>
        <w:rPr>
          <w:rStyle w:val="FootnoteReference"/>
        </w:rPr>
        <w:footnoteRef/>
      </w:r>
      <w:r>
        <w:t xml:space="preserve"> A similar, although less dramatic, phenomenon has been observed in Israel. Medical research suggests that there is a lag of about two to three weeks between new cases and their impact on new deaths. </w:t>
      </w:r>
    </w:p>
  </w:footnote>
  <w:footnote w:id="4">
    <w:p xmlns:wp14="http://schemas.microsoft.com/office/word/2010/wordml" w:rsidR="003E2D37" w:rsidP="003E2D37" w:rsidRDefault="003E2D37" w14:paraId="58D53C0C" wp14:textId="77777777">
      <w:pPr>
        <w:pStyle w:val="FootnoteText"/>
      </w:pPr>
      <w:r>
        <w:rPr>
          <w:rStyle w:val="FootnoteReference"/>
        </w:rPr>
        <w:footnoteRef/>
      </w:r>
      <w:r>
        <w:t xml:space="preserve"> </w:t>
      </w:r>
      <w:r>
        <w:t xml:space="preserve">We follow a </w:t>
      </w:r>
      <w:r>
        <w:t xml:space="preserve">classification proposed by the WHO </w:t>
      </w:r>
      <w:r w:rsidR="000B31D9">
        <w:t xml:space="preserve">according to which </w:t>
      </w:r>
      <w:r>
        <w:t>variants of concern i</w:t>
      </w:r>
      <w:r>
        <w:t>nclude the following variants: alpha, beta, gamma , delta and omicron.</w:t>
      </w:r>
    </w:p>
  </w:footnote>
  <w:footnote w:id="5">
    <w:p xmlns:wp14="http://schemas.microsoft.com/office/word/2010/wordml" w:rsidR="00026F20" w:rsidRDefault="00026F20" w14:paraId="0A95BD9A" wp14:textId="77777777">
      <w:pPr>
        <w:pStyle w:val="FootnoteText"/>
      </w:pPr>
      <w:r>
        <w:rPr>
          <w:rStyle w:val="FootnoteReference"/>
        </w:rPr>
        <w:footnoteRef/>
      </w:r>
      <w:r>
        <w:t xml:space="preserve"> The sample includes up to 208 countries. The cross-country variation in starting dates is due to data limitations. </w:t>
      </w:r>
    </w:p>
  </w:footnote>
  <w:footnote w:id="6">
    <w:p xmlns:wp14="http://schemas.microsoft.com/office/word/2010/wordml" w:rsidR="00925FAD" w:rsidRDefault="00925FAD" w14:paraId="380CA900" wp14:textId="77777777">
      <w:pPr>
        <w:pStyle w:val="FootnoteText"/>
      </w:pPr>
      <w:r>
        <w:rPr>
          <w:rStyle w:val="FootnoteReference"/>
        </w:rPr>
        <w:footnoteRef/>
      </w:r>
      <w:r>
        <w:t xml:space="preserve"> Accumulating recent medical evidence suggests that the mortality/infection ratio of omicron is lower than that of its predecessors such as the delta variant.  </w:t>
      </w:r>
    </w:p>
  </w:footnote>
  <w:footnote w:id="7">
    <w:p xmlns:wp14="http://schemas.microsoft.com/office/word/2010/wordml" w:rsidR="00026F20" w:rsidP="0076383B" w:rsidRDefault="00026F20" w14:paraId="0096BA60" wp14:textId="77777777">
      <w:pPr>
        <w:pStyle w:val="FootnoteText"/>
      </w:pPr>
      <w:r>
        <w:rPr>
          <w:rStyle w:val="FootnoteReference"/>
        </w:rPr>
        <w:footnoteRef/>
      </w:r>
      <w:r>
        <w:t xml:space="preserve"> Available at the GitHub repository: https://github.com/owid/covid-19-data/tree/master/public/data.</w:t>
      </w:r>
    </w:p>
  </w:footnote>
  <w:footnote w:id="8">
    <w:p xmlns:wp14="http://schemas.microsoft.com/office/word/2010/wordml" w:rsidR="00026F20" w:rsidP="00873741" w:rsidRDefault="00026F20" w14:paraId="491F74D2" wp14:textId="77777777">
      <w:pPr>
        <w:pStyle w:val="FootnoteText"/>
      </w:pPr>
      <w:r>
        <w:rPr>
          <w:rStyle w:val="FootnoteReference"/>
        </w:rPr>
        <w:footnoteRef/>
      </w:r>
      <w:r>
        <w:t xml:space="preserve"> </w:t>
      </w:r>
      <w:r w:rsidRPr="00F308C8">
        <w:t>Prior</w:t>
      </w:r>
      <w:r>
        <w:t xml:space="preserve"> to the appearance of vaccines, the main instrument used by government to moderate the pandemic was the imposition of various restrictions on mobility and mandatory face masks. Hale et. al. (2020) provide a quantitative index for the stringency of those containment measures</w:t>
      </w:r>
      <w:r w:rsidRPr="003E1F66">
        <w:t xml:space="preserve">. </w:t>
      </w:r>
      <w:r>
        <w:t xml:space="preserve">Balazs et. al. (2020) investigate the impact of such measures on the reproduction rate of the virus and the economy. Using daily panel data in a cross section of countries along with Hale et. al. (op. cit.) stringency index Deb et. al. </w:t>
      </w:r>
      <w:r w:rsidRPr="003E1F66">
        <w:t xml:space="preserve"> </w:t>
      </w:r>
      <w:r>
        <w:t xml:space="preserve">(2020) estimate the impact of specific restrictive measures on the incidence of the pandemic. Hubert finds that, during the early stages of the pandemic restrictions on air travel were particularly effective in containing the spread of the virus.   </w:t>
      </w:r>
    </w:p>
    <w:p xmlns:wp14="http://schemas.microsoft.com/office/word/2010/wordml" w:rsidRPr="003E1F66" w:rsidR="00026F20" w:rsidP="00257C9A" w:rsidRDefault="00026F20" w14:paraId="4F904CB7" wp14:textId="77777777">
      <w:pPr>
        <w:spacing w:line="240" w:lineRule="auto"/>
        <w:rPr>
          <w:sz w:val="20"/>
          <w:szCs w:val="20"/>
        </w:rPr>
      </w:pPr>
    </w:p>
    <w:p xmlns:wp14="http://schemas.microsoft.com/office/word/2010/wordml" w:rsidR="00026F20" w:rsidRDefault="00026F20" w14:paraId="06971CD3" wp14:textId="77777777">
      <w:pPr>
        <w:pStyle w:val="FootnoteText"/>
      </w:pPr>
    </w:p>
  </w:footnote>
  <w:footnote w:id="9">
    <w:p xmlns:wp14="http://schemas.microsoft.com/office/word/2010/wordml" w:rsidR="00026F20" w:rsidRDefault="00026F20" w14:paraId="402ED80C" wp14:textId="77777777">
      <w:pPr>
        <w:pStyle w:val="FootnoteText"/>
      </w:pPr>
      <w:r>
        <w:rPr>
          <w:rStyle w:val="FootnoteReference"/>
        </w:rPr>
        <w:footnoteRef/>
      </w:r>
      <w:r>
        <w:t xml:space="preserve"> In a cross states study within the US Hansen and Mano (2021) find that economic activity rebounded by more in states with higher fractions of vaccinated individuals. Furthermore vaccines were relatively more effective in urban areas.    </w:t>
      </w:r>
    </w:p>
  </w:footnote>
  <w:footnote w:id="10">
    <w:p xmlns:wp14="http://schemas.microsoft.com/office/word/2010/wordml" w:rsidR="00026F20" w:rsidP="00EA1F7C" w:rsidRDefault="00026F20" w14:paraId="49ED92C3" wp14:textId="77777777">
      <w:pPr>
        <w:pStyle w:val="FootnoteText"/>
      </w:pPr>
      <w:r>
        <w:rPr>
          <w:rStyle w:val="FootnoteReference"/>
        </w:rPr>
        <w:footnoteRef/>
      </w:r>
      <w:r>
        <w:t xml:space="preserve"> The Bennett government was sworn in on June 13 2021. </w:t>
      </w:r>
    </w:p>
  </w:footnote>
  <w:footnote w:id="11">
    <w:p xmlns:wp14="http://schemas.microsoft.com/office/word/2010/wordml" w:rsidR="00026F20" w:rsidP="00F81734" w:rsidRDefault="00026F20" w14:paraId="6B1D1BB1" wp14:textId="77777777">
      <w:pPr>
        <w:pStyle w:val="FootnoteText"/>
      </w:pPr>
      <w:r>
        <w:rPr>
          <w:rStyle w:val="FootnoteReference"/>
        </w:rPr>
        <w:footnoteRef/>
      </w:r>
      <w:r>
        <w:t xml:space="preserve"> Arce et. al. (2021) report that willingness to get vaccinated in 15 low and middle income countries is higher than in the US and Russia. </w:t>
      </w:r>
    </w:p>
  </w:footnote>
  <w:footnote w:id="12">
    <w:p xmlns:wp14="http://schemas.microsoft.com/office/word/2010/wordml" w:rsidR="00026F20" w:rsidP="009746F6" w:rsidRDefault="00026F20" w14:paraId="7930BEA7" wp14:textId="77777777">
      <w:pPr>
        <w:pStyle w:val="FootnoteText"/>
      </w:pPr>
      <w:r>
        <w:rPr>
          <w:rStyle w:val="FootnoteReference"/>
        </w:rPr>
        <w:footnoteRef/>
      </w:r>
      <w:r>
        <w:t xml:space="preserve"> A recent exception is Milman et. al. (2021). Using vaccination records and test results collected during the rapid vaccine rollout in a large population from 177 geographically defined communities in Israel, they find that the rates of vaccination in each community are associated with a substantial later decline in infections among unvaccinated individuals.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5226102"/>
      <w:docPartObj>
        <w:docPartGallery w:val="Page Numbers (Top of Page)"/>
        <w:docPartUnique/>
      </w:docPartObj>
    </w:sdtPr>
    <w:sdtEndPr>
      <w:rPr>
        <w:noProof/>
      </w:rPr>
    </w:sdtEndPr>
    <w:sdtContent>
      <w:p xmlns:wp14="http://schemas.microsoft.com/office/word/2010/wordml" w:rsidR="00026F20" w:rsidRDefault="00026F20" w14:paraId="3D3D22A9" wp14:textId="77777777">
        <w:pPr>
          <w:pStyle w:val="Header"/>
          <w:jc w:val="center"/>
        </w:pPr>
        <w:r>
          <w:fldChar w:fldCharType="begin"/>
        </w:r>
        <w:r>
          <w:instrText xml:space="preserve"> PAGE   \* MERGEFORMAT </w:instrText>
        </w:r>
        <w:r>
          <w:fldChar w:fldCharType="separate"/>
        </w:r>
        <w:r w:rsidR="00D24CC2">
          <w:rPr>
            <w:noProof/>
          </w:rPr>
          <w:t>1</w:t>
        </w:r>
        <w:r>
          <w:rPr>
            <w:noProof/>
          </w:rPr>
          <w:fldChar w:fldCharType="end"/>
        </w:r>
      </w:p>
    </w:sdtContent>
  </w:sdt>
  <w:p xmlns:wp14="http://schemas.microsoft.com/office/word/2010/wordml" w:rsidR="00026F20" w:rsidRDefault="00026F20" w14:paraId="16287F21" wp14:textId="777777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F2BD4"/>
    <w:multiLevelType w:val="hybridMultilevel"/>
    <w:tmpl w:val="D0DAE99E"/>
    <w:lvl w:ilvl="0" w:tplc="11C413B2">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549B0"/>
    <w:multiLevelType w:val="hybridMultilevel"/>
    <w:tmpl w:val="EF18004E"/>
    <w:lvl w:ilvl="0" w:tplc="CC6253CA">
      <w:numFmt w:val="bullet"/>
      <w:lvlText w:val=""/>
      <w:lvlJc w:val="left"/>
      <w:pPr>
        <w:ind w:left="720" w:hanging="360"/>
      </w:pPr>
      <w:rPr>
        <w:rFonts w:hint="default" w:ascii="Symbol" w:hAnsi="Symbol"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7E31BDE"/>
    <w:multiLevelType w:val="hybridMultilevel"/>
    <w:tmpl w:val="D0DAE99E"/>
    <w:lvl w:ilvl="0" w:tplc="11C413B2">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77C7E"/>
    <w:multiLevelType w:val="hybridMultilevel"/>
    <w:tmpl w:val="E13C41BE"/>
    <w:lvl w:ilvl="0" w:tplc="9464605A">
      <w:numFmt w:val="bullet"/>
      <w:lvlText w:val=""/>
      <w:lvlJc w:val="left"/>
      <w:pPr>
        <w:ind w:left="720" w:hanging="360"/>
      </w:pPr>
      <w:rPr>
        <w:rFonts w:hint="default" w:ascii="Symbol" w:hAnsi="Symbol"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D892C57"/>
    <w:multiLevelType w:val="hybridMultilevel"/>
    <w:tmpl w:val="53683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people.xml><?xml version="1.0" encoding="utf-8"?>
<w15:people xmlns:mc="http://schemas.openxmlformats.org/markup-compatibility/2006" xmlns:w15="http://schemas.microsoft.com/office/word/2012/wordml" mc:Ignorable="w15">
  <w15:person w15:author="Yothin Jinjarak">
    <w15:presenceInfo w15:providerId="" w15:userI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tru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EF3"/>
    <w:rsid w:val="0000035F"/>
    <w:rsid w:val="0001047D"/>
    <w:rsid w:val="0002554F"/>
    <w:rsid w:val="00026F20"/>
    <w:rsid w:val="00034405"/>
    <w:rsid w:val="00034529"/>
    <w:rsid w:val="00035423"/>
    <w:rsid w:val="000444B8"/>
    <w:rsid w:val="00050FFB"/>
    <w:rsid w:val="00051816"/>
    <w:rsid w:val="00051ADD"/>
    <w:rsid w:val="00056588"/>
    <w:rsid w:val="000570F5"/>
    <w:rsid w:val="00057516"/>
    <w:rsid w:val="0007094C"/>
    <w:rsid w:val="000753D9"/>
    <w:rsid w:val="000A356B"/>
    <w:rsid w:val="000A5B2B"/>
    <w:rsid w:val="000A79FB"/>
    <w:rsid w:val="000B31D9"/>
    <w:rsid w:val="000B4A26"/>
    <w:rsid w:val="000D550F"/>
    <w:rsid w:val="000D6DE3"/>
    <w:rsid w:val="000E1A3D"/>
    <w:rsid w:val="00115D70"/>
    <w:rsid w:val="00134A9E"/>
    <w:rsid w:val="00146B01"/>
    <w:rsid w:val="00147C69"/>
    <w:rsid w:val="001579BE"/>
    <w:rsid w:val="00157DDC"/>
    <w:rsid w:val="00164829"/>
    <w:rsid w:val="001661C6"/>
    <w:rsid w:val="0017529B"/>
    <w:rsid w:val="00180658"/>
    <w:rsid w:val="00183267"/>
    <w:rsid w:val="00187A6B"/>
    <w:rsid w:val="0019484F"/>
    <w:rsid w:val="00194ED8"/>
    <w:rsid w:val="001A35A6"/>
    <w:rsid w:val="001C29F9"/>
    <w:rsid w:val="001D69B0"/>
    <w:rsid w:val="001E5546"/>
    <w:rsid w:val="001F0697"/>
    <w:rsid w:val="001F68F6"/>
    <w:rsid w:val="0021442C"/>
    <w:rsid w:val="00225011"/>
    <w:rsid w:val="002459D0"/>
    <w:rsid w:val="002514A3"/>
    <w:rsid w:val="00253009"/>
    <w:rsid w:val="00255C00"/>
    <w:rsid w:val="00257C9A"/>
    <w:rsid w:val="00262294"/>
    <w:rsid w:val="00267E35"/>
    <w:rsid w:val="00290222"/>
    <w:rsid w:val="002914BB"/>
    <w:rsid w:val="002B2EF3"/>
    <w:rsid w:val="002D075C"/>
    <w:rsid w:val="002D0BE2"/>
    <w:rsid w:val="002D23E9"/>
    <w:rsid w:val="002E29CF"/>
    <w:rsid w:val="002F686B"/>
    <w:rsid w:val="00300FCE"/>
    <w:rsid w:val="0032191E"/>
    <w:rsid w:val="00331040"/>
    <w:rsid w:val="003343F2"/>
    <w:rsid w:val="00361C9F"/>
    <w:rsid w:val="00373510"/>
    <w:rsid w:val="00373A5D"/>
    <w:rsid w:val="0037497D"/>
    <w:rsid w:val="00375446"/>
    <w:rsid w:val="00377BC6"/>
    <w:rsid w:val="00385FE3"/>
    <w:rsid w:val="00391FB8"/>
    <w:rsid w:val="003A7C57"/>
    <w:rsid w:val="003D1FE3"/>
    <w:rsid w:val="003D5F3C"/>
    <w:rsid w:val="003E1F66"/>
    <w:rsid w:val="003E2D37"/>
    <w:rsid w:val="003E3558"/>
    <w:rsid w:val="00420F19"/>
    <w:rsid w:val="00451F31"/>
    <w:rsid w:val="00456F05"/>
    <w:rsid w:val="00460335"/>
    <w:rsid w:val="004A0CE6"/>
    <w:rsid w:val="004A4A5B"/>
    <w:rsid w:val="004A5240"/>
    <w:rsid w:val="004A6206"/>
    <w:rsid w:val="004B5CD3"/>
    <w:rsid w:val="004C0854"/>
    <w:rsid w:val="004D269A"/>
    <w:rsid w:val="004D44D2"/>
    <w:rsid w:val="004E0053"/>
    <w:rsid w:val="004E1CB2"/>
    <w:rsid w:val="0050072D"/>
    <w:rsid w:val="00500865"/>
    <w:rsid w:val="00522448"/>
    <w:rsid w:val="00527662"/>
    <w:rsid w:val="00542599"/>
    <w:rsid w:val="005455B0"/>
    <w:rsid w:val="00550086"/>
    <w:rsid w:val="00554186"/>
    <w:rsid w:val="00557D0C"/>
    <w:rsid w:val="00563084"/>
    <w:rsid w:val="00565F9D"/>
    <w:rsid w:val="005A0350"/>
    <w:rsid w:val="005A6BF3"/>
    <w:rsid w:val="005B4746"/>
    <w:rsid w:val="005D3523"/>
    <w:rsid w:val="005D7982"/>
    <w:rsid w:val="005E4956"/>
    <w:rsid w:val="005F44AA"/>
    <w:rsid w:val="00601231"/>
    <w:rsid w:val="00606E7C"/>
    <w:rsid w:val="006071BF"/>
    <w:rsid w:val="00610086"/>
    <w:rsid w:val="006141F0"/>
    <w:rsid w:val="006168C3"/>
    <w:rsid w:val="006412E5"/>
    <w:rsid w:val="00666C10"/>
    <w:rsid w:val="00676459"/>
    <w:rsid w:val="00681F3C"/>
    <w:rsid w:val="0069129A"/>
    <w:rsid w:val="00692A0D"/>
    <w:rsid w:val="00693668"/>
    <w:rsid w:val="006B6196"/>
    <w:rsid w:val="006C784A"/>
    <w:rsid w:val="007157CA"/>
    <w:rsid w:val="00734C7A"/>
    <w:rsid w:val="00734D35"/>
    <w:rsid w:val="0075223A"/>
    <w:rsid w:val="00756E75"/>
    <w:rsid w:val="0076383B"/>
    <w:rsid w:val="00765E53"/>
    <w:rsid w:val="00773A3D"/>
    <w:rsid w:val="00790563"/>
    <w:rsid w:val="00790A79"/>
    <w:rsid w:val="0079165B"/>
    <w:rsid w:val="00791727"/>
    <w:rsid w:val="007A49D1"/>
    <w:rsid w:val="007A79D1"/>
    <w:rsid w:val="007B2FF8"/>
    <w:rsid w:val="007F1DD4"/>
    <w:rsid w:val="00861ED5"/>
    <w:rsid w:val="008662C3"/>
    <w:rsid w:val="00873741"/>
    <w:rsid w:val="00876FE8"/>
    <w:rsid w:val="008A014D"/>
    <w:rsid w:val="008A49D9"/>
    <w:rsid w:val="008A6452"/>
    <w:rsid w:val="008C23AC"/>
    <w:rsid w:val="008D484D"/>
    <w:rsid w:val="00901558"/>
    <w:rsid w:val="00903432"/>
    <w:rsid w:val="00912FC3"/>
    <w:rsid w:val="0091777D"/>
    <w:rsid w:val="00923C28"/>
    <w:rsid w:val="00925A41"/>
    <w:rsid w:val="00925FAD"/>
    <w:rsid w:val="00933E73"/>
    <w:rsid w:val="00945188"/>
    <w:rsid w:val="0095337F"/>
    <w:rsid w:val="00953E02"/>
    <w:rsid w:val="0095482D"/>
    <w:rsid w:val="00955E34"/>
    <w:rsid w:val="009568C3"/>
    <w:rsid w:val="009634B8"/>
    <w:rsid w:val="009746F6"/>
    <w:rsid w:val="009846A4"/>
    <w:rsid w:val="00986E87"/>
    <w:rsid w:val="009B0FBE"/>
    <w:rsid w:val="009B15AA"/>
    <w:rsid w:val="009E2570"/>
    <w:rsid w:val="009F3B54"/>
    <w:rsid w:val="00A02CC0"/>
    <w:rsid w:val="00A04B25"/>
    <w:rsid w:val="00A111A1"/>
    <w:rsid w:val="00A36A06"/>
    <w:rsid w:val="00A74805"/>
    <w:rsid w:val="00A77108"/>
    <w:rsid w:val="00A856A8"/>
    <w:rsid w:val="00A93EA7"/>
    <w:rsid w:val="00A94415"/>
    <w:rsid w:val="00AA2A1A"/>
    <w:rsid w:val="00AA5CA9"/>
    <w:rsid w:val="00AB441A"/>
    <w:rsid w:val="00AC3073"/>
    <w:rsid w:val="00AE387C"/>
    <w:rsid w:val="00AE735C"/>
    <w:rsid w:val="00B26D42"/>
    <w:rsid w:val="00B32B15"/>
    <w:rsid w:val="00B35119"/>
    <w:rsid w:val="00B36F2F"/>
    <w:rsid w:val="00B375A7"/>
    <w:rsid w:val="00B5346E"/>
    <w:rsid w:val="00B72C72"/>
    <w:rsid w:val="00B86686"/>
    <w:rsid w:val="00B90B8B"/>
    <w:rsid w:val="00B92C7F"/>
    <w:rsid w:val="00B93222"/>
    <w:rsid w:val="00BB02BF"/>
    <w:rsid w:val="00BC5D40"/>
    <w:rsid w:val="00BE7E30"/>
    <w:rsid w:val="00BF28A9"/>
    <w:rsid w:val="00C02192"/>
    <w:rsid w:val="00C057AA"/>
    <w:rsid w:val="00C2588A"/>
    <w:rsid w:val="00C31A0D"/>
    <w:rsid w:val="00C51715"/>
    <w:rsid w:val="00C663E3"/>
    <w:rsid w:val="00C830A3"/>
    <w:rsid w:val="00C970D0"/>
    <w:rsid w:val="00CA42F5"/>
    <w:rsid w:val="00CA75ED"/>
    <w:rsid w:val="00CC0BB5"/>
    <w:rsid w:val="00CC0BD3"/>
    <w:rsid w:val="00CC59A8"/>
    <w:rsid w:val="00CD2C23"/>
    <w:rsid w:val="00CD4E36"/>
    <w:rsid w:val="00CF636C"/>
    <w:rsid w:val="00CF76D5"/>
    <w:rsid w:val="00D000A2"/>
    <w:rsid w:val="00D067C7"/>
    <w:rsid w:val="00D13474"/>
    <w:rsid w:val="00D244AB"/>
    <w:rsid w:val="00D24CC2"/>
    <w:rsid w:val="00D40B4A"/>
    <w:rsid w:val="00D4406E"/>
    <w:rsid w:val="00D55A94"/>
    <w:rsid w:val="00D943AD"/>
    <w:rsid w:val="00DC6235"/>
    <w:rsid w:val="00DD2A37"/>
    <w:rsid w:val="00DD2A9B"/>
    <w:rsid w:val="00DF0DD8"/>
    <w:rsid w:val="00DF1F72"/>
    <w:rsid w:val="00DF4991"/>
    <w:rsid w:val="00E12DF6"/>
    <w:rsid w:val="00E16822"/>
    <w:rsid w:val="00E31A37"/>
    <w:rsid w:val="00E43D87"/>
    <w:rsid w:val="00E519F8"/>
    <w:rsid w:val="00E51E5A"/>
    <w:rsid w:val="00E52202"/>
    <w:rsid w:val="00E5421C"/>
    <w:rsid w:val="00E65AAC"/>
    <w:rsid w:val="00E70D81"/>
    <w:rsid w:val="00E74AB0"/>
    <w:rsid w:val="00E96A2F"/>
    <w:rsid w:val="00EA1F7C"/>
    <w:rsid w:val="00EB4EA9"/>
    <w:rsid w:val="00EB6EE0"/>
    <w:rsid w:val="00EC3278"/>
    <w:rsid w:val="00ED62D1"/>
    <w:rsid w:val="00EE10B2"/>
    <w:rsid w:val="00EE2B4B"/>
    <w:rsid w:val="00EE5217"/>
    <w:rsid w:val="00EF09AC"/>
    <w:rsid w:val="00F02C1B"/>
    <w:rsid w:val="00F1659D"/>
    <w:rsid w:val="00F20C0D"/>
    <w:rsid w:val="00F23EF4"/>
    <w:rsid w:val="00F240A4"/>
    <w:rsid w:val="00F308C8"/>
    <w:rsid w:val="00F564E0"/>
    <w:rsid w:val="00F56686"/>
    <w:rsid w:val="00F81734"/>
    <w:rsid w:val="00F947A5"/>
    <w:rsid w:val="00F96E06"/>
    <w:rsid w:val="00F97E5D"/>
    <w:rsid w:val="00FA287A"/>
    <w:rsid w:val="00FB4EA9"/>
    <w:rsid w:val="00FB645E"/>
    <w:rsid w:val="00FC0957"/>
    <w:rsid w:val="00FC291F"/>
    <w:rsid w:val="00FE024A"/>
    <w:rsid w:val="00FE3323"/>
    <w:rsid w:val="00FE4286"/>
    <w:rsid w:val="034FCE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5BB46"/>
  <w15:chartTrackingRefBased/>
  <w15:docId w15:val="{3C45D88E-5FA4-4B9A-994D-30C522CCC7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cs="Times New Roman" w:eastAsiaTheme="minorHAnsi"/>
        <w:sz w:val="24"/>
        <w:szCs w:val="24"/>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D2C23"/>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4A6206"/>
    <w:pPr>
      <w:tabs>
        <w:tab w:val="center" w:pos="4680"/>
        <w:tab w:val="right" w:pos="9360"/>
      </w:tabs>
      <w:spacing w:after="0" w:line="240" w:lineRule="auto"/>
    </w:pPr>
  </w:style>
  <w:style w:type="character" w:styleId="HeaderChar" w:customStyle="1">
    <w:name w:val="Header Char"/>
    <w:basedOn w:val="DefaultParagraphFont"/>
    <w:link w:val="Header"/>
    <w:uiPriority w:val="99"/>
    <w:rsid w:val="004A6206"/>
  </w:style>
  <w:style w:type="paragraph" w:styleId="Footer">
    <w:name w:val="footer"/>
    <w:basedOn w:val="Normal"/>
    <w:link w:val="FooterChar"/>
    <w:uiPriority w:val="99"/>
    <w:unhideWhenUsed/>
    <w:rsid w:val="004A6206"/>
    <w:pPr>
      <w:tabs>
        <w:tab w:val="center" w:pos="4680"/>
        <w:tab w:val="right" w:pos="9360"/>
      </w:tabs>
      <w:spacing w:after="0" w:line="240" w:lineRule="auto"/>
    </w:pPr>
  </w:style>
  <w:style w:type="character" w:styleId="FooterChar" w:customStyle="1">
    <w:name w:val="Footer Char"/>
    <w:basedOn w:val="DefaultParagraphFont"/>
    <w:link w:val="Footer"/>
    <w:uiPriority w:val="99"/>
    <w:rsid w:val="004A6206"/>
  </w:style>
  <w:style w:type="table" w:styleId="TableGrid">
    <w:name w:val="Table Grid"/>
    <w:basedOn w:val="TableNormal"/>
    <w:uiPriority w:val="39"/>
    <w:rsid w:val="005500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95482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5482D"/>
    <w:rPr>
      <w:rFonts w:ascii="Segoe UI" w:hAnsi="Segoe UI" w:cs="Segoe UI"/>
      <w:sz w:val="18"/>
      <w:szCs w:val="18"/>
    </w:rPr>
  </w:style>
  <w:style w:type="paragraph" w:styleId="FootnoteText">
    <w:name w:val="footnote text"/>
    <w:basedOn w:val="Normal"/>
    <w:link w:val="FootnoteTextChar"/>
    <w:uiPriority w:val="99"/>
    <w:semiHidden/>
    <w:unhideWhenUsed/>
    <w:rsid w:val="00BF28A9"/>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BF28A9"/>
    <w:rPr>
      <w:sz w:val="20"/>
      <w:szCs w:val="20"/>
    </w:rPr>
  </w:style>
  <w:style w:type="character" w:styleId="FootnoteReference">
    <w:name w:val="footnote reference"/>
    <w:basedOn w:val="DefaultParagraphFont"/>
    <w:uiPriority w:val="99"/>
    <w:semiHidden/>
    <w:unhideWhenUsed/>
    <w:rsid w:val="00BF28A9"/>
    <w:rPr>
      <w:vertAlign w:val="superscript"/>
    </w:rPr>
  </w:style>
  <w:style w:type="paragraph" w:styleId="ListParagraph">
    <w:name w:val="List Paragraph"/>
    <w:basedOn w:val="Normal"/>
    <w:uiPriority w:val="34"/>
    <w:qFormat/>
    <w:rsid w:val="00180658"/>
    <w:pPr>
      <w:ind w:left="720"/>
      <w:contextualSpacing/>
    </w:pPr>
  </w:style>
  <w:style w:type="paragraph" w:styleId="NormalWeb">
    <w:name w:val="Normal (Web)"/>
    <w:basedOn w:val="Normal"/>
    <w:uiPriority w:val="99"/>
    <w:unhideWhenUsed/>
    <w:rsid w:val="006141F0"/>
    <w:pPr>
      <w:spacing w:before="100" w:beforeAutospacing="1" w:after="100" w:afterAutospacing="1" w:line="240" w:lineRule="auto"/>
    </w:pPr>
    <w:rPr>
      <w:rFonts w:eastAsia="Times New Roman"/>
    </w:rPr>
  </w:style>
  <w:style w:type="character" w:styleId="HTMLCode">
    <w:name w:val="HTML Code"/>
    <w:basedOn w:val="DefaultParagraphFont"/>
    <w:uiPriority w:val="99"/>
    <w:semiHidden/>
    <w:unhideWhenUsed/>
    <w:rsid w:val="006141F0"/>
    <w:rPr>
      <w:rFonts w:ascii="Courier New" w:hAnsi="Courier New" w:eastAsia="Times New Roman" w:cs="Courier New"/>
      <w:sz w:val="20"/>
      <w:szCs w:val="20"/>
    </w:rPr>
  </w:style>
  <w:style w:type="character" w:styleId="mjx-char" w:customStyle="1">
    <w:name w:val="mjx-char"/>
    <w:basedOn w:val="DefaultParagraphFont"/>
    <w:rsid w:val="006141F0"/>
  </w:style>
  <w:style w:type="character" w:styleId="mjxassistivemathml" w:customStyle="1">
    <w:name w:val="mjx_assistive_mathml"/>
    <w:basedOn w:val="DefaultParagraphFont"/>
    <w:rsid w:val="006141F0"/>
  </w:style>
  <w:style w:type="paragraph" w:styleId="HTMLPreformatted">
    <w:name w:val="HTML Preformatted"/>
    <w:basedOn w:val="Normal"/>
    <w:link w:val="HTMLPreformattedChar"/>
    <w:uiPriority w:val="99"/>
    <w:semiHidden/>
    <w:unhideWhenUsed/>
    <w:rsid w:val="0061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6141F0"/>
    <w:rPr>
      <w:rFonts w:ascii="Courier New" w:hAnsi="Courier New" w:eastAsia="Times New Roman" w:cs="Courier New"/>
      <w:sz w:val="20"/>
      <w:szCs w:val="20"/>
    </w:rPr>
  </w:style>
  <w:style w:type="character" w:styleId="n" w:customStyle="1">
    <w:name w:val="n"/>
    <w:basedOn w:val="DefaultParagraphFont"/>
    <w:rsid w:val="006141F0"/>
  </w:style>
  <w:style w:type="character" w:styleId="o" w:customStyle="1">
    <w:name w:val="o"/>
    <w:basedOn w:val="DefaultParagraphFont"/>
    <w:rsid w:val="006141F0"/>
  </w:style>
  <w:style w:type="character" w:styleId="p" w:customStyle="1">
    <w:name w:val="p"/>
    <w:basedOn w:val="DefaultParagraphFont"/>
    <w:rsid w:val="006141F0"/>
  </w:style>
  <w:style w:type="character" w:styleId="s1" w:customStyle="1">
    <w:name w:val="s1"/>
    <w:basedOn w:val="DefaultParagraphFont"/>
    <w:rsid w:val="006141F0"/>
  </w:style>
  <w:style w:type="character" w:styleId="PlaceholderText">
    <w:name w:val="Placeholder Text"/>
    <w:basedOn w:val="DefaultParagraphFont"/>
    <w:uiPriority w:val="99"/>
    <w:semiHidden/>
    <w:rsid w:val="00377BC6"/>
    <w:rPr>
      <w:color w:val="808080"/>
    </w:rPr>
  </w:style>
  <w:style w:type="character" w:styleId="Hyperlink">
    <w:name w:val="Hyperlink"/>
    <w:basedOn w:val="DefaultParagraphFont"/>
    <w:uiPriority w:val="99"/>
    <w:unhideWhenUsed/>
    <w:rsid w:val="00EF09AC"/>
    <w:rPr>
      <w:color w:val="0000FF"/>
      <w:u w:val="single"/>
    </w:rPr>
  </w:style>
  <w:style w:type="paragraph" w:styleId="CommentText">
    <w:name w:val="annotation text"/>
    <w:basedOn w:val="Normal"/>
    <w:link w:val="CommentTextChar"/>
    <w:uiPriority w:val="99"/>
    <w:semiHidden/>
    <w:unhideWhenUsed/>
    <w:rsid w:val="000A5B2B"/>
    <w:pPr>
      <w:spacing w:line="240" w:lineRule="auto"/>
    </w:pPr>
    <w:rPr>
      <w:sz w:val="20"/>
      <w:szCs w:val="20"/>
    </w:rPr>
  </w:style>
  <w:style w:type="character" w:styleId="CommentTextChar" w:customStyle="1">
    <w:name w:val="Comment Text Char"/>
    <w:basedOn w:val="DefaultParagraphFont"/>
    <w:link w:val="CommentText"/>
    <w:uiPriority w:val="99"/>
    <w:semiHidden/>
    <w:rsid w:val="000A5B2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7681">
      <w:bodyDiv w:val="1"/>
      <w:marLeft w:val="0"/>
      <w:marRight w:val="0"/>
      <w:marTop w:val="0"/>
      <w:marBottom w:val="0"/>
      <w:divBdr>
        <w:top w:val="none" w:sz="0" w:space="0" w:color="auto"/>
        <w:left w:val="none" w:sz="0" w:space="0" w:color="auto"/>
        <w:bottom w:val="none" w:sz="0" w:space="0" w:color="auto"/>
        <w:right w:val="none" w:sz="0" w:space="0" w:color="auto"/>
      </w:divBdr>
      <w:divsChild>
        <w:div w:id="1119884012">
          <w:marLeft w:val="0"/>
          <w:marRight w:val="0"/>
          <w:marTop w:val="0"/>
          <w:marBottom w:val="0"/>
          <w:divBdr>
            <w:top w:val="none" w:sz="0" w:space="0" w:color="auto"/>
            <w:left w:val="none" w:sz="0" w:space="0" w:color="auto"/>
            <w:bottom w:val="none" w:sz="0" w:space="0" w:color="auto"/>
            <w:right w:val="none" w:sz="0" w:space="0" w:color="auto"/>
          </w:divBdr>
          <w:divsChild>
            <w:div w:id="1495291928">
              <w:marLeft w:val="0"/>
              <w:marRight w:val="0"/>
              <w:marTop w:val="0"/>
              <w:marBottom w:val="0"/>
              <w:divBdr>
                <w:top w:val="none" w:sz="0" w:space="0" w:color="auto"/>
                <w:left w:val="none" w:sz="0" w:space="0" w:color="auto"/>
                <w:bottom w:val="none" w:sz="0" w:space="0" w:color="auto"/>
                <w:right w:val="none" w:sz="0" w:space="0" w:color="auto"/>
              </w:divBdr>
            </w:div>
          </w:divsChild>
        </w:div>
        <w:div w:id="2140149792">
          <w:marLeft w:val="0"/>
          <w:marRight w:val="0"/>
          <w:marTop w:val="0"/>
          <w:marBottom w:val="0"/>
          <w:divBdr>
            <w:top w:val="none" w:sz="0" w:space="0" w:color="auto"/>
            <w:left w:val="none" w:sz="0" w:space="0" w:color="auto"/>
            <w:bottom w:val="none" w:sz="0" w:space="0" w:color="auto"/>
            <w:right w:val="none" w:sz="0" w:space="0" w:color="auto"/>
          </w:divBdr>
          <w:divsChild>
            <w:div w:id="1417827914">
              <w:marLeft w:val="0"/>
              <w:marRight w:val="0"/>
              <w:marTop w:val="0"/>
              <w:marBottom w:val="0"/>
              <w:divBdr>
                <w:top w:val="none" w:sz="0" w:space="0" w:color="auto"/>
                <w:left w:val="none" w:sz="0" w:space="0" w:color="auto"/>
                <w:bottom w:val="none" w:sz="0" w:space="0" w:color="auto"/>
                <w:right w:val="none" w:sz="0" w:space="0" w:color="auto"/>
              </w:divBdr>
              <w:divsChild>
                <w:div w:id="1910067952">
                  <w:marLeft w:val="0"/>
                  <w:marRight w:val="0"/>
                  <w:marTop w:val="0"/>
                  <w:marBottom w:val="0"/>
                  <w:divBdr>
                    <w:top w:val="none" w:sz="0" w:space="0" w:color="auto"/>
                    <w:left w:val="none" w:sz="0" w:space="0" w:color="auto"/>
                    <w:bottom w:val="none" w:sz="0" w:space="0" w:color="auto"/>
                    <w:right w:val="none" w:sz="0" w:space="0" w:color="auto"/>
                  </w:divBdr>
                  <w:divsChild>
                    <w:div w:id="1650279071">
                      <w:marLeft w:val="0"/>
                      <w:marRight w:val="0"/>
                      <w:marTop w:val="0"/>
                      <w:marBottom w:val="0"/>
                      <w:divBdr>
                        <w:top w:val="none" w:sz="0" w:space="0" w:color="auto"/>
                        <w:left w:val="none" w:sz="0" w:space="0" w:color="auto"/>
                        <w:bottom w:val="none" w:sz="0" w:space="0" w:color="auto"/>
                        <w:right w:val="none" w:sz="0" w:space="0" w:color="auto"/>
                      </w:divBdr>
                      <w:divsChild>
                        <w:div w:id="1578707883">
                          <w:marLeft w:val="0"/>
                          <w:marRight w:val="0"/>
                          <w:marTop w:val="0"/>
                          <w:marBottom w:val="0"/>
                          <w:divBdr>
                            <w:top w:val="none" w:sz="0" w:space="0" w:color="auto"/>
                            <w:left w:val="none" w:sz="0" w:space="0" w:color="auto"/>
                            <w:bottom w:val="none" w:sz="0" w:space="0" w:color="auto"/>
                            <w:right w:val="none" w:sz="0" w:space="0" w:color="auto"/>
                          </w:divBdr>
                          <w:divsChild>
                            <w:div w:id="16680904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13537">
      <w:bodyDiv w:val="1"/>
      <w:marLeft w:val="0"/>
      <w:marRight w:val="0"/>
      <w:marTop w:val="0"/>
      <w:marBottom w:val="0"/>
      <w:divBdr>
        <w:top w:val="none" w:sz="0" w:space="0" w:color="auto"/>
        <w:left w:val="none" w:sz="0" w:space="0" w:color="auto"/>
        <w:bottom w:val="none" w:sz="0" w:space="0" w:color="auto"/>
        <w:right w:val="none" w:sz="0" w:space="0" w:color="auto"/>
      </w:divBdr>
    </w:div>
    <w:div w:id="129887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www.bsg.ox.ac.uk/research/research-projects/oxford-covid-19-government-response-tracker" TargetMode="Externa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theindiaforum.in/sites/default/files/pdf/2021/03/05/the-political-economy-of-covid-19-vaccines.pdf" TargetMode="Externa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hyperlink" Target="https://github.com/owid/covid-19-data/tree/master/public/data" TargetMode="Externa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 Type="http://schemas.openxmlformats.org/officeDocument/2006/relationships/comments" Target="comments.xml" Id="Ra2511b5d5a4a49b5" /><Relationship Type="http://schemas.microsoft.com/office/2011/relationships/people" Target="people.xml" Id="R113b90f20f0f4f58" /><Relationship Type="http://schemas.microsoft.com/office/2011/relationships/commentsExtended" Target="commentsExtended.xml" Id="R6a3c7aab6e4d45b9" /><Relationship Type="http://schemas.microsoft.com/office/2016/09/relationships/commentsIds" Target="commentsIds.xml" Id="R9b4c81d0dc41453c" /><Relationship Type="http://schemas.microsoft.com/office/2018/08/relationships/commentsExtensible" Target="commentsExtensible.xml" Id="R6e50522f947944db" /></Relationships>
</file>

<file path=word/_rels/footnotes.xml.rels><?xml version="1.0" encoding="UTF-8" standalone="yes"?>
<Relationships xmlns="http://schemas.openxmlformats.org/package/2006/relationships"><Relationship Id="rId3" Type="http://schemas.openxmlformats.org/officeDocument/2006/relationships/hyperlink" Target="mailto:yothin.jinjarak@vuw.ac.nz" TargetMode="External"/><Relationship Id="rId2" Type="http://schemas.openxmlformats.org/officeDocument/2006/relationships/hyperlink" Target="mailto:alexcuk@tauex.tau.ac.il" TargetMode="External"/><Relationship Id="rId1" Type="http://schemas.openxmlformats.org/officeDocument/2006/relationships/hyperlink" Target="mailto:aizenman@usc.edu" TargetMode="External"/><Relationship Id="rId4" Type="http://schemas.openxmlformats.org/officeDocument/2006/relationships/hyperlink" Target="mailto:WXin@imf.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B78"/>
    <w:rsid w:val="00AD1B78"/>
    <w:rsid w:val="00CB6E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1B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146D7-A496-4189-9AF2-3AC295CABCB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 Cukierman</dc:creator>
  <keywords/>
  <dc:description/>
  <lastModifiedBy>Yothin Jinjarak</lastModifiedBy>
  <revision>26</revision>
  <lastPrinted>2021-10-28T10:02:00.0000000Z</lastPrinted>
  <dcterms:created xsi:type="dcterms:W3CDTF">2022-01-25T11:45:00.0000000Z</dcterms:created>
  <dcterms:modified xsi:type="dcterms:W3CDTF">2022-01-29T08:37:54.8595445Z</dcterms:modified>
</coreProperties>
</file>